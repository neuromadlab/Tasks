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3865E" w14:textId="6C4B3687" w:rsidR="007172D5" w:rsidRPr="00377856" w:rsidRDefault="007172D5" w:rsidP="007172D5">
      <w:pPr>
        <w:rPr>
          <w:rFonts w:ascii="Arial" w:hAnsi="Arial" w:cs="Arial"/>
          <w:b/>
          <w:sz w:val="28"/>
          <w:szCs w:val="28"/>
          <w:lang w:val="en-US"/>
        </w:rPr>
      </w:pPr>
      <w:r w:rsidRPr="00377856">
        <w:rPr>
          <w:rFonts w:ascii="Arial" w:hAnsi="Arial" w:cs="Arial"/>
          <w:b/>
          <w:sz w:val="28"/>
          <w:szCs w:val="28"/>
          <w:lang w:val="en-US"/>
        </w:rPr>
        <w:t xml:space="preserve">README </w:t>
      </w:r>
      <w:r w:rsidR="00D9205E">
        <w:rPr>
          <w:rFonts w:ascii="Arial" w:hAnsi="Arial" w:cs="Arial"/>
          <w:b/>
          <w:sz w:val="28"/>
          <w:szCs w:val="28"/>
          <w:lang w:val="en-US"/>
        </w:rPr>
        <w:t>Reward Rating Test</w:t>
      </w:r>
    </w:p>
    <w:sdt>
      <w:sdtPr>
        <w:rPr>
          <w:rFonts w:ascii="Arial" w:eastAsiaTheme="minorHAnsi" w:hAnsi="Arial" w:cs="Arial"/>
          <w:color w:val="auto"/>
          <w:sz w:val="22"/>
          <w:szCs w:val="22"/>
          <w:lang w:val="de-DE"/>
        </w:rPr>
        <w:id w:val="1363555861"/>
        <w:docPartObj>
          <w:docPartGallery w:val="Table of Contents"/>
          <w:docPartUnique/>
        </w:docPartObj>
      </w:sdtPr>
      <w:sdtEndPr>
        <w:rPr>
          <w:b/>
          <w:bCs/>
          <w:noProof/>
        </w:rPr>
      </w:sdtEndPr>
      <w:sdtContent>
        <w:p w14:paraId="4356A9AD" w14:textId="77777777" w:rsidR="007172D5" w:rsidRPr="00377856" w:rsidRDefault="007172D5" w:rsidP="007172D5">
          <w:pPr>
            <w:pStyle w:val="TOCHeading"/>
            <w:rPr>
              <w:rFonts w:ascii="Arial" w:hAnsi="Arial" w:cs="Arial"/>
            </w:rPr>
          </w:pPr>
          <w:r w:rsidRPr="00377856">
            <w:rPr>
              <w:rFonts w:ascii="Arial" w:hAnsi="Arial" w:cs="Arial"/>
            </w:rPr>
            <w:t>Table of Contents</w:t>
          </w:r>
        </w:p>
        <w:p w14:paraId="4A27A8A2" w14:textId="058EF6A8" w:rsidR="00AD4849" w:rsidRDefault="007172D5">
          <w:pPr>
            <w:pStyle w:val="TOC1"/>
            <w:tabs>
              <w:tab w:val="right" w:pos="8828"/>
            </w:tabs>
            <w:rPr>
              <w:rFonts w:eastAsiaTheme="minorEastAsia" w:cstheme="minorBidi"/>
              <w:b w:val="0"/>
              <w:bCs w:val="0"/>
              <w:noProof/>
              <w:sz w:val="22"/>
              <w:szCs w:val="22"/>
              <w:lang w:val="es-ES" w:eastAsia="es-ES"/>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99986264" w:history="1">
            <w:r w:rsidR="00AD4849" w:rsidRPr="00C02011">
              <w:rPr>
                <w:rStyle w:val="Hyperlink"/>
                <w:rFonts w:ascii="Arial" w:hAnsi="Arial" w:cs="Arial"/>
                <w:noProof/>
                <w:lang w:val="en-US"/>
              </w:rPr>
              <w:t>Introduction</w:t>
            </w:r>
            <w:r w:rsidR="00AD4849">
              <w:rPr>
                <w:noProof/>
                <w:webHidden/>
              </w:rPr>
              <w:tab/>
            </w:r>
            <w:r w:rsidR="00AD4849">
              <w:rPr>
                <w:noProof/>
                <w:webHidden/>
              </w:rPr>
              <w:fldChar w:fldCharType="begin"/>
            </w:r>
            <w:r w:rsidR="00AD4849">
              <w:rPr>
                <w:noProof/>
                <w:webHidden/>
              </w:rPr>
              <w:instrText xml:space="preserve"> PAGEREF _Toc99986264 \h </w:instrText>
            </w:r>
            <w:r w:rsidR="00AD4849">
              <w:rPr>
                <w:noProof/>
                <w:webHidden/>
              </w:rPr>
            </w:r>
            <w:r w:rsidR="00AD4849">
              <w:rPr>
                <w:noProof/>
                <w:webHidden/>
              </w:rPr>
              <w:fldChar w:fldCharType="separate"/>
            </w:r>
            <w:r w:rsidR="00AD4849">
              <w:rPr>
                <w:noProof/>
                <w:webHidden/>
              </w:rPr>
              <w:t>2</w:t>
            </w:r>
            <w:r w:rsidR="00AD4849">
              <w:rPr>
                <w:noProof/>
                <w:webHidden/>
              </w:rPr>
              <w:fldChar w:fldCharType="end"/>
            </w:r>
          </w:hyperlink>
        </w:p>
        <w:p w14:paraId="6E7D3294" w14:textId="554432D1" w:rsidR="00AD4849" w:rsidRDefault="00CC3188">
          <w:pPr>
            <w:pStyle w:val="TOC1"/>
            <w:tabs>
              <w:tab w:val="right" w:pos="8828"/>
            </w:tabs>
            <w:rPr>
              <w:rFonts w:eastAsiaTheme="minorEastAsia" w:cstheme="minorBidi"/>
              <w:b w:val="0"/>
              <w:bCs w:val="0"/>
              <w:noProof/>
              <w:sz w:val="22"/>
              <w:szCs w:val="22"/>
              <w:lang w:val="es-ES" w:eastAsia="es-ES"/>
            </w:rPr>
          </w:pPr>
          <w:hyperlink w:anchor="_Toc99986265" w:history="1">
            <w:r w:rsidR="00AD4849" w:rsidRPr="00C02011">
              <w:rPr>
                <w:rStyle w:val="Hyperlink"/>
                <w:rFonts w:ascii="Arial" w:hAnsi="Arial" w:cs="Arial"/>
                <w:noProof/>
                <w:lang w:val="en-US"/>
              </w:rPr>
              <w:t>Script description Reward_Rating_main.m</w:t>
            </w:r>
            <w:r w:rsidR="00AD4849">
              <w:rPr>
                <w:noProof/>
                <w:webHidden/>
              </w:rPr>
              <w:tab/>
            </w:r>
            <w:r w:rsidR="00AD4849">
              <w:rPr>
                <w:noProof/>
                <w:webHidden/>
              </w:rPr>
              <w:fldChar w:fldCharType="begin"/>
            </w:r>
            <w:r w:rsidR="00AD4849">
              <w:rPr>
                <w:noProof/>
                <w:webHidden/>
              </w:rPr>
              <w:instrText xml:space="preserve"> PAGEREF _Toc99986265 \h </w:instrText>
            </w:r>
            <w:r w:rsidR="00AD4849">
              <w:rPr>
                <w:noProof/>
                <w:webHidden/>
              </w:rPr>
            </w:r>
            <w:r w:rsidR="00AD4849">
              <w:rPr>
                <w:noProof/>
                <w:webHidden/>
              </w:rPr>
              <w:fldChar w:fldCharType="separate"/>
            </w:r>
            <w:r w:rsidR="00AD4849">
              <w:rPr>
                <w:noProof/>
                <w:webHidden/>
              </w:rPr>
              <w:t>2</w:t>
            </w:r>
            <w:r w:rsidR="00AD4849">
              <w:rPr>
                <w:noProof/>
                <w:webHidden/>
              </w:rPr>
              <w:fldChar w:fldCharType="end"/>
            </w:r>
          </w:hyperlink>
        </w:p>
        <w:p w14:paraId="540A4EE7" w14:textId="47CD4960" w:rsidR="00AD4849" w:rsidRDefault="00CC3188">
          <w:pPr>
            <w:pStyle w:val="TOC2"/>
            <w:tabs>
              <w:tab w:val="right" w:pos="8828"/>
            </w:tabs>
            <w:rPr>
              <w:rFonts w:eastAsiaTheme="minorEastAsia" w:cstheme="minorBidi"/>
              <w:i w:val="0"/>
              <w:iCs w:val="0"/>
              <w:noProof/>
              <w:sz w:val="22"/>
              <w:szCs w:val="22"/>
              <w:lang w:val="es-ES" w:eastAsia="es-ES"/>
            </w:rPr>
          </w:pPr>
          <w:hyperlink w:anchor="_Toc99986266" w:history="1">
            <w:r w:rsidR="00AD4849" w:rsidRPr="00C02011">
              <w:rPr>
                <w:rStyle w:val="Hyperlink"/>
                <w:rFonts w:ascii="Arial" w:hAnsi="Arial" w:cs="Arial"/>
                <w:noProof/>
                <w:lang w:val="en-US"/>
              </w:rPr>
              <w:t>Part 1: General settings and preparation</w:t>
            </w:r>
            <w:r w:rsidR="00AD4849">
              <w:rPr>
                <w:noProof/>
                <w:webHidden/>
              </w:rPr>
              <w:tab/>
            </w:r>
            <w:r w:rsidR="00AD4849">
              <w:rPr>
                <w:noProof/>
                <w:webHidden/>
              </w:rPr>
              <w:fldChar w:fldCharType="begin"/>
            </w:r>
            <w:r w:rsidR="00AD4849">
              <w:rPr>
                <w:noProof/>
                <w:webHidden/>
              </w:rPr>
              <w:instrText xml:space="preserve"> PAGEREF _Toc99986266 \h </w:instrText>
            </w:r>
            <w:r w:rsidR="00AD4849">
              <w:rPr>
                <w:noProof/>
                <w:webHidden/>
              </w:rPr>
            </w:r>
            <w:r w:rsidR="00AD4849">
              <w:rPr>
                <w:noProof/>
                <w:webHidden/>
              </w:rPr>
              <w:fldChar w:fldCharType="separate"/>
            </w:r>
            <w:r w:rsidR="00AD4849">
              <w:rPr>
                <w:noProof/>
                <w:webHidden/>
              </w:rPr>
              <w:t>2</w:t>
            </w:r>
            <w:r w:rsidR="00AD4849">
              <w:rPr>
                <w:noProof/>
                <w:webHidden/>
              </w:rPr>
              <w:fldChar w:fldCharType="end"/>
            </w:r>
          </w:hyperlink>
        </w:p>
        <w:p w14:paraId="2A81C691" w14:textId="3748C4D7" w:rsidR="00AD4849" w:rsidRDefault="00CC3188">
          <w:pPr>
            <w:pStyle w:val="TOC2"/>
            <w:tabs>
              <w:tab w:val="right" w:pos="8828"/>
            </w:tabs>
            <w:rPr>
              <w:rFonts w:eastAsiaTheme="minorEastAsia" w:cstheme="minorBidi"/>
              <w:i w:val="0"/>
              <w:iCs w:val="0"/>
              <w:noProof/>
              <w:sz w:val="22"/>
              <w:szCs w:val="22"/>
              <w:lang w:val="es-ES" w:eastAsia="es-ES"/>
            </w:rPr>
          </w:pPr>
          <w:hyperlink w:anchor="_Toc99986267" w:history="1">
            <w:r w:rsidR="00AD4849" w:rsidRPr="00C02011">
              <w:rPr>
                <w:rStyle w:val="Hyperlink"/>
                <w:rFonts w:ascii="Arial" w:hAnsi="Arial" w:cs="Arial"/>
                <w:noProof/>
                <w:lang w:val="en-US"/>
              </w:rPr>
              <w:t>Part 2: Set task parameters</w:t>
            </w:r>
            <w:r w:rsidR="00AD4849">
              <w:rPr>
                <w:noProof/>
                <w:webHidden/>
              </w:rPr>
              <w:tab/>
            </w:r>
            <w:r w:rsidR="00AD4849">
              <w:rPr>
                <w:noProof/>
                <w:webHidden/>
              </w:rPr>
              <w:fldChar w:fldCharType="begin"/>
            </w:r>
            <w:r w:rsidR="00AD4849">
              <w:rPr>
                <w:noProof/>
                <w:webHidden/>
              </w:rPr>
              <w:instrText xml:space="preserve"> PAGEREF _Toc99986267 \h </w:instrText>
            </w:r>
            <w:r w:rsidR="00AD4849">
              <w:rPr>
                <w:noProof/>
                <w:webHidden/>
              </w:rPr>
            </w:r>
            <w:r w:rsidR="00AD4849">
              <w:rPr>
                <w:noProof/>
                <w:webHidden/>
              </w:rPr>
              <w:fldChar w:fldCharType="separate"/>
            </w:r>
            <w:r w:rsidR="00AD4849">
              <w:rPr>
                <w:noProof/>
                <w:webHidden/>
              </w:rPr>
              <w:t>3</w:t>
            </w:r>
            <w:r w:rsidR="00AD4849">
              <w:rPr>
                <w:noProof/>
                <w:webHidden/>
              </w:rPr>
              <w:fldChar w:fldCharType="end"/>
            </w:r>
          </w:hyperlink>
        </w:p>
        <w:p w14:paraId="4FAB6990" w14:textId="58109605" w:rsidR="00AD4849" w:rsidRDefault="00CC3188">
          <w:pPr>
            <w:pStyle w:val="TOC2"/>
            <w:tabs>
              <w:tab w:val="right" w:pos="8828"/>
            </w:tabs>
            <w:rPr>
              <w:rFonts w:eastAsiaTheme="minorEastAsia" w:cstheme="minorBidi"/>
              <w:i w:val="0"/>
              <w:iCs w:val="0"/>
              <w:noProof/>
              <w:sz w:val="22"/>
              <w:szCs w:val="22"/>
              <w:lang w:val="es-ES" w:eastAsia="es-ES"/>
            </w:rPr>
          </w:pPr>
          <w:hyperlink w:anchor="_Toc99986268" w:history="1">
            <w:r w:rsidR="00AD4849" w:rsidRPr="00C02011">
              <w:rPr>
                <w:rStyle w:val="Hyperlink"/>
                <w:rFonts w:ascii="Arial" w:hAnsi="Arial" w:cs="Arial"/>
                <w:noProof/>
                <w:lang w:val="en-US"/>
              </w:rPr>
              <w:t>Part 3: Load instructions and stimuli</w:t>
            </w:r>
            <w:r w:rsidR="00AD4849">
              <w:rPr>
                <w:noProof/>
                <w:webHidden/>
              </w:rPr>
              <w:tab/>
            </w:r>
            <w:r w:rsidR="00AD4849">
              <w:rPr>
                <w:noProof/>
                <w:webHidden/>
              </w:rPr>
              <w:fldChar w:fldCharType="begin"/>
            </w:r>
            <w:r w:rsidR="00AD4849">
              <w:rPr>
                <w:noProof/>
                <w:webHidden/>
              </w:rPr>
              <w:instrText xml:space="preserve"> PAGEREF _Toc99986268 \h </w:instrText>
            </w:r>
            <w:r w:rsidR="00AD4849">
              <w:rPr>
                <w:noProof/>
                <w:webHidden/>
              </w:rPr>
            </w:r>
            <w:r w:rsidR="00AD4849">
              <w:rPr>
                <w:noProof/>
                <w:webHidden/>
              </w:rPr>
              <w:fldChar w:fldCharType="separate"/>
            </w:r>
            <w:r w:rsidR="00AD4849">
              <w:rPr>
                <w:noProof/>
                <w:webHidden/>
              </w:rPr>
              <w:t>3</w:t>
            </w:r>
            <w:r w:rsidR="00AD4849">
              <w:rPr>
                <w:noProof/>
                <w:webHidden/>
              </w:rPr>
              <w:fldChar w:fldCharType="end"/>
            </w:r>
          </w:hyperlink>
        </w:p>
        <w:p w14:paraId="7DFD9EB0" w14:textId="10F740A3" w:rsidR="00AD4849" w:rsidRDefault="00CC3188">
          <w:pPr>
            <w:pStyle w:val="TOC2"/>
            <w:tabs>
              <w:tab w:val="right" w:pos="8828"/>
            </w:tabs>
            <w:rPr>
              <w:rFonts w:eastAsiaTheme="minorEastAsia" w:cstheme="minorBidi"/>
              <w:i w:val="0"/>
              <w:iCs w:val="0"/>
              <w:noProof/>
              <w:sz w:val="22"/>
              <w:szCs w:val="22"/>
              <w:lang w:val="es-ES" w:eastAsia="es-ES"/>
            </w:rPr>
          </w:pPr>
          <w:hyperlink w:anchor="_Toc99986269" w:history="1">
            <w:r w:rsidR="00AD4849" w:rsidRPr="00C02011">
              <w:rPr>
                <w:rStyle w:val="Hyperlink"/>
                <w:rFonts w:ascii="Arial" w:hAnsi="Arial" w:cs="Arial"/>
                <w:noProof/>
                <w:lang w:val="en-US"/>
              </w:rPr>
              <w:t>Part 4: Phase I settings</w:t>
            </w:r>
            <w:r w:rsidR="00AD4849">
              <w:rPr>
                <w:noProof/>
                <w:webHidden/>
              </w:rPr>
              <w:tab/>
            </w:r>
            <w:r w:rsidR="00AD4849">
              <w:rPr>
                <w:noProof/>
                <w:webHidden/>
              </w:rPr>
              <w:fldChar w:fldCharType="begin"/>
            </w:r>
            <w:r w:rsidR="00AD4849">
              <w:rPr>
                <w:noProof/>
                <w:webHidden/>
              </w:rPr>
              <w:instrText xml:space="preserve"> PAGEREF _Toc99986269 \h </w:instrText>
            </w:r>
            <w:r w:rsidR="00AD4849">
              <w:rPr>
                <w:noProof/>
                <w:webHidden/>
              </w:rPr>
            </w:r>
            <w:r w:rsidR="00AD4849">
              <w:rPr>
                <w:noProof/>
                <w:webHidden/>
              </w:rPr>
              <w:fldChar w:fldCharType="separate"/>
            </w:r>
            <w:r w:rsidR="00AD4849">
              <w:rPr>
                <w:noProof/>
                <w:webHidden/>
              </w:rPr>
              <w:t>4</w:t>
            </w:r>
            <w:r w:rsidR="00AD4849">
              <w:rPr>
                <w:noProof/>
                <w:webHidden/>
              </w:rPr>
              <w:fldChar w:fldCharType="end"/>
            </w:r>
          </w:hyperlink>
        </w:p>
        <w:p w14:paraId="05BDBCED" w14:textId="4E153218" w:rsidR="00AD4849" w:rsidRDefault="00CC3188">
          <w:pPr>
            <w:pStyle w:val="TOC2"/>
            <w:tabs>
              <w:tab w:val="right" w:pos="8828"/>
            </w:tabs>
            <w:rPr>
              <w:rFonts w:eastAsiaTheme="minorEastAsia" w:cstheme="minorBidi"/>
              <w:i w:val="0"/>
              <w:iCs w:val="0"/>
              <w:noProof/>
              <w:sz w:val="22"/>
              <w:szCs w:val="22"/>
              <w:lang w:val="es-ES" w:eastAsia="es-ES"/>
            </w:rPr>
          </w:pPr>
          <w:hyperlink w:anchor="_Toc99986270" w:history="1">
            <w:r w:rsidR="00AD4849" w:rsidRPr="00C02011">
              <w:rPr>
                <w:rStyle w:val="Hyperlink"/>
                <w:rFonts w:ascii="Arial" w:hAnsi="Arial" w:cs="Arial"/>
                <w:noProof/>
                <w:lang w:val="en-US"/>
              </w:rPr>
              <w:t>Part 5: Phase II and III settings</w:t>
            </w:r>
            <w:r w:rsidR="00AD4849">
              <w:rPr>
                <w:noProof/>
                <w:webHidden/>
              </w:rPr>
              <w:tab/>
            </w:r>
            <w:r w:rsidR="00AD4849">
              <w:rPr>
                <w:noProof/>
                <w:webHidden/>
              </w:rPr>
              <w:fldChar w:fldCharType="begin"/>
            </w:r>
            <w:r w:rsidR="00AD4849">
              <w:rPr>
                <w:noProof/>
                <w:webHidden/>
              </w:rPr>
              <w:instrText xml:space="preserve"> PAGEREF _Toc99986270 \h </w:instrText>
            </w:r>
            <w:r w:rsidR="00AD4849">
              <w:rPr>
                <w:noProof/>
                <w:webHidden/>
              </w:rPr>
            </w:r>
            <w:r w:rsidR="00AD4849">
              <w:rPr>
                <w:noProof/>
                <w:webHidden/>
              </w:rPr>
              <w:fldChar w:fldCharType="separate"/>
            </w:r>
            <w:r w:rsidR="00AD4849">
              <w:rPr>
                <w:noProof/>
                <w:webHidden/>
              </w:rPr>
              <w:t>4</w:t>
            </w:r>
            <w:r w:rsidR="00AD4849">
              <w:rPr>
                <w:noProof/>
                <w:webHidden/>
              </w:rPr>
              <w:fldChar w:fldCharType="end"/>
            </w:r>
          </w:hyperlink>
        </w:p>
        <w:p w14:paraId="5B0594A8" w14:textId="73CAACEC" w:rsidR="00AD4849" w:rsidRDefault="00CC3188">
          <w:pPr>
            <w:pStyle w:val="TOC2"/>
            <w:tabs>
              <w:tab w:val="right" w:pos="8828"/>
            </w:tabs>
            <w:rPr>
              <w:rFonts w:eastAsiaTheme="minorEastAsia" w:cstheme="minorBidi"/>
              <w:i w:val="0"/>
              <w:iCs w:val="0"/>
              <w:noProof/>
              <w:sz w:val="22"/>
              <w:szCs w:val="22"/>
              <w:lang w:val="es-ES" w:eastAsia="es-ES"/>
            </w:rPr>
          </w:pPr>
          <w:hyperlink w:anchor="_Toc99986271" w:history="1">
            <w:r w:rsidR="00AD4849" w:rsidRPr="00C02011">
              <w:rPr>
                <w:rStyle w:val="Hyperlink"/>
                <w:rFonts w:ascii="Arial" w:hAnsi="Arial" w:cs="Arial"/>
                <w:noProof/>
                <w:lang w:val="en-US"/>
              </w:rPr>
              <w:t>Part 6: Input device settings</w:t>
            </w:r>
            <w:r w:rsidR="00AD4849">
              <w:rPr>
                <w:noProof/>
                <w:webHidden/>
              </w:rPr>
              <w:tab/>
            </w:r>
            <w:r w:rsidR="00AD4849">
              <w:rPr>
                <w:noProof/>
                <w:webHidden/>
              </w:rPr>
              <w:fldChar w:fldCharType="begin"/>
            </w:r>
            <w:r w:rsidR="00AD4849">
              <w:rPr>
                <w:noProof/>
                <w:webHidden/>
              </w:rPr>
              <w:instrText xml:space="preserve"> PAGEREF _Toc99986271 \h </w:instrText>
            </w:r>
            <w:r w:rsidR="00AD4849">
              <w:rPr>
                <w:noProof/>
                <w:webHidden/>
              </w:rPr>
            </w:r>
            <w:r w:rsidR="00AD4849">
              <w:rPr>
                <w:noProof/>
                <w:webHidden/>
              </w:rPr>
              <w:fldChar w:fldCharType="separate"/>
            </w:r>
            <w:r w:rsidR="00AD4849">
              <w:rPr>
                <w:noProof/>
                <w:webHidden/>
              </w:rPr>
              <w:t>5</w:t>
            </w:r>
            <w:r w:rsidR="00AD4849">
              <w:rPr>
                <w:noProof/>
                <w:webHidden/>
              </w:rPr>
              <w:fldChar w:fldCharType="end"/>
            </w:r>
          </w:hyperlink>
        </w:p>
        <w:p w14:paraId="0024D298" w14:textId="2CE27593" w:rsidR="00AD4849" w:rsidRDefault="00CC3188">
          <w:pPr>
            <w:pStyle w:val="TOC2"/>
            <w:tabs>
              <w:tab w:val="right" w:pos="8828"/>
            </w:tabs>
            <w:rPr>
              <w:rFonts w:eastAsiaTheme="minorEastAsia" w:cstheme="minorBidi"/>
              <w:i w:val="0"/>
              <w:iCs w:val="0"/>
              <w:noProof/>
              <w:sz w:val="22"/>
              <w:szCs w:val="22"/>
              <w:lang w:val="es-ES" w:eastAsia="es-ES"/>
            </w:rPr>
          </w:pPr>
          <w:hyperlink w:anchor="_Toc99986272" w:history="1">
            <w:r w:rsidR="00AD4849" w:rsidRPr="00C02011">
              <w:rPr>
                <w:rStyle w:val="Hyperlink"/>
                <w:rFonts w:ascii="Arial" w:hAnsi="Arial" w:cs="Arial"/>
                <w:noProof/>
                <w:lang w:val="en-US"/>
              </w:rPr>
              <w:t>Part 7: Load jitters and initialize jitter counters</w:t>
            </w:r>
            <w:r w:rsidR="00AD4849">
              <w:rPr>
                <w:noProof/>
                <w:webHidden/>
              </w:rPr>
              <w:tab/>
            </w:r>
            <w:r w:rsidR="00AD4849">
              <w:rPr>
                <w:noProof/>
                <w:webHidden/>
              </w:rPr>
              <w:fldChar w:fldCharType="begin"/>
            </w:r>
            <w:r w:rsidR="00AD4849">
              <w:rPr>
                <w:noProof/>
                <w:webHidden/>
              </w:rPr>
              <w:instrText xml:space="preserve"> PAGEREF _Toc99986272 \h </w:instrText>
            </w:r>
            <w:r w:rsidR="00AD4849">
              <w:rPr>
                <w:noProof/>
                <w:webHidden/>
              </w:rPr>
            </w:r>
            <w:r w:rsidR="00AD4849">
              <w:rPr>
                <w:noProof/>
                <w:webHidden/>
              </w:rPr>
              <w:fldChar w:fldCharType="separate"/>
            </w:r>
            <w:r w:rsidR="00AD4849">
              <w:rPr>
                <w:noProof/>
                <w:webHidden/>
              </w:rPr>
              <w:t>5</w:t>
            </w:r>
            <w:r w:rsidR="00AD4849">
              <w:rPr>
                <w:noProof/>
                <w:webHidden/>
              </w:rPr>
              <w:fldChar w:fldCharType="end"/>
            </w:r>
          </w:hyperlink>
        </w:p>
        <w:p w14:paraId="1FAFB15E" w14:textId="4AAC8449" w:rsidR="00AD4849" w:rsidRDefault="00CC3188">
          <w:pPr>
            <w:pStyle w:val="TOC2"/>
            <w:tabs>
              <w:tab w:val="right" w:pos="8828"/>
            </w:tabs>
            <w:rPr>
              <w:rFonts w:eastAsiaTheme="minorEastAsia" w:cstheme="minorBidi"/>
              <w:i w:val="0"/>
              <w:iCs w:val="0"/>
              <w:noProof/>
              <w:sz w:val="22"/>
              <w:szCs w:val="22"/>
              <w:lang w:val="es-ES" w:eastAsia="es-ES"/>
            </w:rPr>
          </w:pPr>
          <w:hyperlink w:anchor="_Toc99986273" w:history="1">
            <w:r w:rsidR="00AD4849" w:rsidRPr="00C02011">
              <w:rPr>
                <w:rStyle w:val="Hyperlink"/>
                <w:rFonts w:ascii="Arial" w:hAnsi="Arial" w:cs="Arial"/>
                <w:noProof/>
                <w:lang w:val="en-US"/>
              </w:rPr>
              <w:t>Part 8: Start of experiment and Phase I</w:t>
            </w:r>
            <w:r w:rsidR="00AD4849">
              <w:rPr>
                <w:noProof/>
                <w:webHidden/>
              </w:rPr>
              <w:tab/>
            </w:r>
            <w:r w:rsidR="00AD4849">
              <w:rPr>
                <w:noProof/>
                <w:webHidden/>
              </w:rPr>
              <w:fldChar w:fldCharType="begin"/>
            </w:r>
            <w:r w:rsidR="00AD4849">
              <w:rPr>
                <w:noProof/>
                <w:webHidden/>
              </w:rPr>
              <w:instrText xml:space="preserve"> PAGEREF _Toc99986273 \h </w:instrText>
            </w:r>
            <w:r w:rsidR="00AD4849">
              <w:rPr>
                <w:noProof/>
                <w:webHidden/>
              </w:rPr>
            </w:r>
            <w:r w:rsidR="00AD4849">
              <w:rPr>
                <w:noProof/>
                <w:webHidden/>
              </w:rPr>
              <w:fldChar w:fldCharType="separate"/>
            </w:r>
            <w:r w:rsidR="00AD4849">
              <w:rPr>
                <w:noProof/>
                <w:webHidden/>
              </w:rPr>
              <w:t>5</w:t>
            </w:r>
            <w:r w:rsidR="00AD4849">
              <w:rPr>
                <w:noProof/>
                <w:webHidden/>
              </w:rPr>
              <w:fldChar w:fldCharType="end"/>
            </w:r>
          </w:hyperlink>
        </w:p>
        <w:p w14:paraId="323413B4" w14:textId="72602103" w:rsidR="00AD4849" w:rsidRDefault="00CC3188">
          <w:pPr>
            <w:pStyle w:val="TOC2"/>
            <w:tabs>
              <w:tab w:val="right" w:pos="8828"/>
            </w:tabs>
            <w:rPr>
              <w:rFonts w:eastAsiaTheme="minorEastAsia" w:cstheme="minorBidi"/>
              <w:i w:val="0"/>
              <w:iCs w:val="0"/>
              <w:noProof/>
              <w:sz w:val="22"/>
              <w:szCs w:val="22"/>
              <w:lang w:val="es-ES" w:eastAsia="es-ES"/>
            </w:rPr>
          </w:pPr>
          <w:hyperlink w:anchor="_Toc99986274" w:history="1">
            <w:r w:rsidR="00AD4849" w:rsidRPr="00C02011">
              <w:rPr>
                <w:rStyle w:val="Hyperlink"/>
                <w:rFonts w:ascii="Arial" w:hAnsi="Arial" w:cs="Arial"/>
                <w:noProof/>
                <w:lang w:val="en-US"/>
              </w:rPr>
              <w:t>Part 9: Phase II and III</w:t>
            </w:r>
            <w:r w:rsidR="00AD4849">
              <w:rPr>
                <w:noProof/>
                <w:webHidden/>
              </w:rPr>
              <w:tab/>
            </w:r>
            <w:r w:rsidR="00AD4849">
              <w:rPr>
                <w:noProof/>
                <w:webHidden/>
              </w:rPr>
              <w:fldChar w:fldCharType="begin"/>
            </w:r>
            <w:r w:rsidR="00AD4849">
              <w:rPr>
                <w:noProof/>
                <w:webHidden/>
              </w:rPr>
              <w:instrText xml:space="preserve"> PAGEREF _Toc99986274 \h </w:instrText>
            </w:r>
            <w:r w:rsidR="00AD4849">
              <w:rPr>
                <w:noProof/>
                <w:webHidden/>
              </w:rPr>
            </w:r>
            <w:r w:rsidR="00AD4849">
              <w:rPr>
                <w:noProof/>
                <w:webHidden/>
              </w:rPr>
              <w:fldChar w:fldCharType="separate"/>
            </w:r>
            <w:r w:rsidR="00AD4849">
              <w:rPr>
                <w:noProof/>
                <w:webHidden/>
              </w:rPr>
              <w:t>5</w:t>
            </w:r>
            <w:r w:rsidR="00AD4849">
              <w:rPr>
                <w:noProof/>
                <w:webHidden/>
              </w:rPr>
              <w:fldChar w:fldCharType="end"/>
            </w:r>
          </w:hyperlink>
        </w:p>
        <w:p w14:paraId="12E4BD3B" w14:textId="192F2794" w:rsidR="00AD4849" w:rsidRDefault="00CC3188">
          <w:pPr>
            <w:pStyle w:val="TOC2"/>
            <w:tabs>
              <w:tab w:val="right" w:pos="8828"/>
            </w:tabs>
            <w:rPr>
              <w:rFonts w:eastAsiaTheme="minorEastAsia" w:cstheme="minorBidi"/>
              <w:i w:val="0"/>
              <w:iCs w:val="0"/>
              <w:noProof/>
              <w:sz w:val="22"/>
              <w:szCs w:val="22"/>
              <w:lang w:val="es-ES" w:eastAsia="es-ES"/>
            </w:rPr>
          </w:pPr>
          <w:hyperlink w:anchor="_Toc99986275" w:history="1">
            <w:r w:rsidR="00AD4849" w:rsidRPr="00C02011">
              <w:rPr>
                <w:rStyle w:val="Hyperlink"/>
                <w:rFonts w:ascii="Arial" w:hAnsi="Arial" w:cs="Arial"/>
                <w:noProof/>
                <w:lang w:val="en-US"/>
              </w:rPr>
              <w:t>Part 10: End of experiment</w:t>
            </w:r>
            <w:r w:rsidR="00AD4849">
              <w:rPr>
                <w:noProof/>
                <w:webHidden/>
              </w:rPr>
              <w:tab/>
            </w:r>
            <w:r w:rsidR="00AD4849">
              <w:rPr>
                <w:noProof/>
                <w:webHidden/>
              </w:rPr>
              <w:fldChar w:fldCharType="begin"/>
            </w:r>
            <w:r w:rsidR="00AD4849">
              <w:rPr>
                <w:noProof/>
                <w:webHidden/>
              </w:rPr>
              <w:instrText xml:space="preserve"> PAGEREF _Toc99986275 \h </w:instrText>
            </w:r>
            <w:r w:rsidR="00AD4849">
              <w:rPr>
                <w:noProof/>
                <w:webHidden/>
              </w:rPr>
            </w:r>
            <w:r w:rsidR="00AD4849">
              <w:rPr>
                <w:noProof/>
                <w:webHidden/>
              </w:rPr>
              <w:fldChar w:fldCharType="separate"/>
            </w:r>
            <w:r w:rsidR="00AD4849">
              <w:rPr>
                <w:noProof/>
                <w:webHidden/>
              </w:rPr>
              <w:t>6</w:t>
            </w:r>
            <w:r w:rsidR="00AD4849">
              <w:rPr>
                <w:noProof/>
                <w:webHidden/>
              </w:rPr>
              <w:fldChar w:fldCharType="end"/>
            </w:r>
          </w:hyperlink>
        </w:p>
        <w:p w14:paraId="6C3C35EE" w14:textId="5EBD3C50" w:rsidR="00AD4849" w:rsidRDefault="00CC3188">
          <w:pPr>
            <w:pStyle w:val="TOC2"/>
            <w:tabs>
              <w:tab w:val="right" w:pos="8828"/>
            </w:tabs>
            <w:rPr>
              <w:rFonts w:eastAsiaTheme="minorEastAsia" w:cstheme="minorBidi"/>
              <w:i w:val="0"/>
              <w:iCs w:val="0"/>
              <w:noProof/>
              <w:sz w:val="22"/>
              <w:szCs w:val="22"/>
              <w:lang w:val="es-ES" w:eastAsia="es-ES"/>
            </w:rPr>
          </w:pPr>
          <w:hyperlink w:anchor="_Toc99986276" w:history="1">
            <w:r w:rsidR="00AD4849" w:rsidRPr="00C02011">
              <w:rPr>
                <w:rStyle w:val="Hyperlink"/>
                <w:rFonts w:ascii="Arial" w:hAnsi="Arial" w:cs="Arial"/>
                <w:noProof/>
                <w:lang w:val="en-US"/>
              </w:rPr>
              <w:t>Part 11: Save experiment data</w:t>
            </w:r>
            <w:r w:rsidR="00AD4849">
              <w:rPr>
                <w:noProof/>
                <w:webHidden/>
              </w:rPr>
              <w:tab/>
            </w:r>
            <w:r w:rsidR="00AD4849">
              <w:rPr>
                <w:noProof/>
                <w:webHidden/>
              </w:rPr>
              <w:fldChar w:fldCharType="begin"/>
            </w:r>
            <w:r w:rsidR="00AD4849">
              <w:rPr>
                <w:noProof/>
                <w:webHidden/>
              </w:rPr>
              <w:instrText xml:space="preserve"> PAGEREF _Toc99986276 \h </w:instrText>
            </w:r>
            <w:r w:rsidR="00AD4849">
              <w:rPr>
                <w:noProof/>
                <w:webHidden/>
              </w:rPr>
            </w:r>
            <w:r w:rsidR="00AD4849">
              <w:rPr>
                <w:noProof/>
                <w:webHidden/>
              </w:rPr>
              <w:fldChar w:fldCharType="separate"/>
            </w:r>
            <w:r w:rsidR="00AD4849">
              <w:rPr>
                <w:noProof/>
                <w:webHidden/>
              </w:rPr>
              <w:t>6</w:t>
            </w:r>
            <w:r w:rsidR="00AD4849">
              <w:rPr>
                <w:noProof/>
                <w:webHidden/>
              </w:rPr>
              <w:fldChar w:fldCharType="end"/>
            </w:r>
          </w:hyperlink>
        </w:p>
        <w:p w14:paraId="5CEDDFD3" w14:textId="421973A8" w:rsidR="00AD4849" w:rsidRDefault="00CC3188">
          <w:pPr>
            <w:pStyle w:val="TOC1"/>
            <w:tabs>
              <w:tab w:val="right" w:pos="8828"/>
            </w:tabs>
            <w:rPr>
              <w:rFonts w:eastAsiaTheme="minorEastAsia" w:cstheme="minorBidi"/>
              <w:b w:val="0"/>
              <w:bCs w:val="0"/>
              <w:noProof/>
              <w:sz w:val="22"/>
              <w:szCs w:val="22"/>
              <w:lang w:val="es-ES" w:eastAsia="es-ES"/>
            </w:rPr>
          </w:pPr>
          <w:hyperlink w:anchor="_Toc99986277" w:history="1">
            <w:r w:rsidR="00AD4849" w:rsidRPr="00C02011">
              <w:rPr>
                <w:rStyle w:val="Hyperlink"/>
                <w:rFonts w:ascii="Arial" w:hAnsi="Arial" w:cs="Arial"/>
                <w:noProof/>
                <w:lang w:val="en-US"/>
              </w:rPr>
              <w:t>Output description</w:t>
            </w:r>
            <w:r w:rsidR="00AD4849">
              <w:rPr>
                <w:noProof/>
                <w:webHidden/>
              </w:rPr>
              <w:tab/>
            </w:r>
            <w:r w:rsidR="00AD4849">
              <w:rPr>
                <w:noProof/>
                <w:webHidden/>
              </w:rPr>
              <w:fldChar w:fldCharType="begin"/>
            </w:r>
            <w:r w:rsidR="00AD4849">
              <w:rPr>
                <w:noProof/>
                <w:webHidden/>
              </w:rPr>
              <w:instrText xml:space="preserve"> PAGEREF _Toc99986277 \h </w:instrText>
            </w:r>
            <w:r w:rsidR="00AD4849">
              <w:rPr>
                <w:noProof/>
                <w:webHidden/>
              </w:rPr>
            </w:r>
            <w:r w:rsidR="00AD4849">
              <w:rPr>
                <w:noProof/>
                <w:webHidden/>
              </w:rPr>
              <w:fldChar w:fldCharType="separate"/>
            </w:r>
            <w:r w:rsidR="00AD4849">
              <w:rPr>
                <w:noProof/>
                <w:webHidden/>
              </w:rPr>
              <w:t>6</w:t>
            </w:r>
            <w:r w:rsidR="00AD4849">
              <w:rPr>
                <w:noProof/>
                <w:webHidden/>
              </w:rPr>
              <w:fldChar w:fldCharType="end"/>
            </w:r>
          </w:hyperlink>
        </w:p>
        <w:p w14:paraId="2CB07EF1" w14:textId="79BB5396" w:rsidR="00AD4849" w:rsidRDefault="00CC3188">
          <w:pPr>
            <w:pStyle w:val="TOC1"/>
            <w:tabs>
              <w:tab w:val="right" w:pos="8828"/>
            </w:tabs>
            <w:rPr>
              <w:rFonts w:eastAsiaTheme="minorEastAsia" w:cstheme="minorBidi"/>
              <w:b w:val="0"/>
              <w:bCs w:val="0"/>
              <w:noProof/>
              <w:sz w:val="22"/>
              <w:szCs w:val="22"/>
              <w:lang w:val="es-ES" w:eastAsia="es-ES"/>
            </w:rPr>
          </w:pPr>
          <w:hyperlink w:anchor="_Toc99986278" w:history="1">
            <w:r w:rsidR="00AD4849" w:rsidRPr="00C02011">
              <w:rPr>
                <w:rStyle w:val="Hyperlink"/>
                <w:rFonts w:ascii="Arial" w:hAnsi="Arial" w:cs="Arial"/>
                <w:noProof/>
                <w:lang w:val="en-US"/>
              </w:rPr>
              <w:t>Supporting files</w:t>
            </w:r>
            <w:r w:rsidR="00AD4849">
              <w:rPr>
                <w:noProof/>
                <w:webHidden/>
              </w:rPr>
              <w:tab/>
            </w:r>
            <w:r w:rsidR="00AD4849">
              <w:rPr>
                <w:noProof/>
                <w:webHidden/>
              </w:rPr>
              <w:fldChar w:fldCharType="begin"/>
            </w:r>
            <w:r w:rsidR="00AD4849">
              <w:rPr>
                <w:noProof/>
                <w:webHidden/>
              </w:rPr>
              <w:instrText xml:space="preserve"> PAGEREF _Toc99986278 \h </w:instrText>
            </w:r>
            <w:r w:rsidR="00AD4849">
              <w:rPr>
                <w:noProof/>
                <w:webHidden/>
              </w:rPr>
            </w:r>
            <w:r w:rsidR="00AD4849">
              <w:rPr>
                <w:noProof/>
                <w:webHidden/>
              </w:rPr>
              <w:fldChar w:fldCharType="separate"/>
            </w:r>
            <w:r w:rsidR="00AD4849">
              <w:rPr>
                <w:noProof/>
                <w:webHidden/>
              </w:rPr>
              <w:t>9</w:t>
            </w:r>
            <w:r w:rsidR="00AD4849">
              <w:rPr>
                <w:noProof/>
                <w:webHidden/>
              </w:rPr>
              <w:fldChar w:fldCharType="end"/>
            </w:r>
          </w:hyperlink>
        </w:p>
        <w:p w14:paraId="0A029C80" w14:textId="342D13E8" w:rsidR="00AD4849" w:rsidRDefault="00CC3188">
          <w:pPr>
            <w:pStyle w:val="TOC2"/>
            <w:tabs>
              <w:tab w:val="right" w:pos="8828"/>
            </w:tabs>
            <w:rPr>
              <w:rFonts w:eastAsiaTheme="minorEastAsia" w:cstheme="minorBidi"/>
              <w:i w:val="0"/>
              <w:iCs w:val="0"/>
              <w:noProof/>
              <w:sz w:val="22"/>
              <w:szCs w:val="22"/>
              <w:lang w:val="es-ES" w:eastAsia="es-ES"/>
            </w:rPr>
          </w:pPr>
          <w:hyperlink w:anchor="_Toc99986279" w:history="1">
            <w:r w:rsidR="00AD4849" w:rsidRPr="00C02011">
              <w:rPr>
                <w:rStyle w:val="Hyperlink"/>
                <w:rFonts w:ascii="Arial" w:hAnsi="Arial" w:cs="Arial"/>
                <w:noProof/>
                <w:lang w:val="en-US"/>
              </w:rPr>
              <w:t>Joystick</w:t>
            </w:r>
            <w:r w:rsidR="00AD4849">
              <w:rPr>
                <w:noProof/>
                <w:webHidden/>
              </w:rPr>
              <w:tab/>
            </w:r>
            <w:r w:rsidR="00AD4849">
              <w:rPr>
                <w:noProof/>
                <w:webHidden/>
              </w:rPr>
              <w:fldChar w:fldCharType="begin"/>
            </w:r>
            <w:r w:rsidR="00AD4849">
              <w:rPr>
                <w:noProof/>
                <w:webHidden/>
              </w:rPr>
              <w:instrText xml:space="preserve"> PAGEREF _Toc99986279 \h </w:instrText>
            </w:r>
            <w:r w:rsidR="00AD4849">
              <w:rPr>
                <w:noProof/>
                <w:webHidden/>
              </w:rPr>
            </w:r>
            <w:r w:rsidR="00AD4849">
              <w:rPr>
                <w:noProof/>
                <w:webHidden/>
              </w:rPr>
              <w:fldChar w:fldCharType="separate"/>
            </w:r>
            <w:r w:rsidR="00AD4849">
              <w:rPr>
                <w:noProof/>
                <w:webHidden/>
              </w:rPr>
              <w:t>9</w:t>
            </w:r>
            <w:r w:rsidR="00AD4849">
              <w:rPr>
                <w:noProof/>
                <w:webHidden/>
              </w:rPr>
              <w:fldChar w:fldCharType="end"/>
            </w:r>
          </w:hyperlink>
        </w:p>
        <w:p w14:paraId="213A8FC7" w14:textId="4A9D8AF8" w:rsidR="00AD4849" w:rsidRDefault="00CC3188">
          <w:pPr>
            <w:pStyle w:val="TOC2"/>
            <w:tabs>
              <w:tab w:val="right" w:pos="8828"/>
            </w:tabs>
            <w:rPr>
              <w:rFonts w:eastAsiaTheme="minorEastAsia" w:cstheme="minorBidi"/>
              <w:i w:val="0"/>
              <w:iCs w:val="0"/>
              <w:noProof/>
              <w:sz w:val="22"/>
              <w:szCs w:val="22"/>
              <w:lang w:val="es-ES" w:eastAsia="es-ES"/>
            </w:rPr>
          </w:pPr>
          <w:hyperlink w:anchor="_Toc99986280" w:history="1">
            <w:r w:rsidR="00AD4849" w:rsidRPr="00C02011">
              <w:rPr>
                <w:rStyle w:val="Hyperlink"/>
                <w:rFonts w:ascii="Arial" w:hAnsi="Arial" w:cs="Arial"/>
                <w:noProof/>
                <w:lang w:val="en-US"/>
              </w:rPr>
              <w:t>Folder structure</w:t>
            </w:r>
            <w:r w:rsidR="00AD4849">
              <w:rPr>
                <w:noProof/>
                <w:webHidden/>
              </w:rPr>
              <w:tab/>
            </w:r>
            <w:r w:rsidR="00AD4849">
              <w:rPr>
                <w:noProof/>
                <w:webHidden/>
              </w:rPr>
              <w:fldChar w:fldCharType="begin"/>
            </w:r>
            <w:r w:rsidR="00AD4849">
              <w:rPr>
                <w:noProof/>
                <w:webHidden/>
              </w:rPr>
              <w:instrText xml:space="preserve"> PAGEREF _Toc99986280 \h </w:instrText>
            </w:r>
            <w:r w:rsidR="00AD4849">
              <w:rPr>
                <w:noProof/>
                <w:webHidden/>
              </w:rPr>
            </w:r>
            <w:r w:rsidR="00AD4849">
              <w:rPr>
                <w:noProof/>
                <w:webHidden/>
              </w:rPr>
              <w:fldChar w:fldCharType="separate"/>
            </w:r>
            <w:r w:rsidR="00AD4849">
              <w:rPr>
                <w:noProof/>
                <w:webHidden/>
              </w:rPr>
              <w:t>9</w:t>
            </w:r>
            <w:r w:rsidR="00AD4849">
              <w:rPr>
                <w:noProof/>
                <w:webHidden/>
              </w:rPr>
              <w:fldChar w:fldCharType="end"/>
            </w:r>
          </w:hyperlink>
        </w:p>
        <w:p w14:paraId="5EAA7E63" w14:textId="7CD2CD4B" w:rsidR="00AD4849" w:rsidRDefault="00CC3188">
          <w:pPr>
            <w:pStyle w:val="TOC2"/>
            <w:tabs>
              <w:tab w:val="right" w:pos="8828"/>
            </w:tabs>
            <w:rPr>
              <w:rFonts w:eastAsiaTheme="minorEastAsia" w:cstheme="minorBidi"/>
              <w:i w:val="0"/>
              <w:iCs w:val="0"/>
              <w:noProof/>
              <w:sz w:val="22"/>
              <w:szCs w:val="22"/>
              <w:lang w:val="es-ES" w:eastAsia="es-ES"/>
            </w:rPr>
          </w:pPr>
          <w:hyperlink w:anchor="_Toc99986281" w:history="1">
            <w:r w:rsidR="00AD4849" w:rsidRPr="00C02011">
              <w:rPr>
                <w:rStyle w:val="Hyperlink"/>
                <w:rFonts w:ascii="Arial" w:hAnsi="Arial" w:cs="Arial"/>
                <w:noProof/>
                <w:lang w:val="en-US"/>
              </w:rPr>
              <w:t>Instructions</w:t>
            </w:r>
            <w:r w:rsidR="00AD4849">
              <w:rPr>
                <w:noProof/>
                <w:webHidden/>
              </w:rPr>
              <w:tab/>
            </w:r>
            <w:r w:rsidR="00AD4849">
              <w:rPr>
                <w:noProof/>
                <w:webHidden/>
              </w:rPr>
              <w:fldChar w:fldCharType="begin"/>
            </w:r>
            <w:r w:rsidR="00AD4849">
              <w:rPr>
                <w:noProof/>
                <w:webHidden/>
              </w:rPr>
              <w:instrText xml:space="preserve"> PAGEREF _Toc99986281 \h </w:instrText>
            </w:r>
            <w:r w:rsidR="00AD4849">
              <w:rPr>
                <w:noProof/>
                <w:webHidden/>
              </w:rPr>
            </w:r>
            <w:r w:rsidR="00AD4849">
              <w:rPr>
                <w:noProof/>
                <w:webHidden/>
              </w:rPr>
              <w:fldChar w:fldCharType="separate"/>
            </w:r>
            <w:r w:rsidR="00AD4849">
              <w:rPr>
                <w:noProof/>
                <w:webHidden/>
              </w:rPr>
              <w:t>9</w:t>
            </w:r>
            <w:r w:rsidR="00AD4849">
              <w:rPr>
                <w:noProof/>
                <w:webHidden/>
              </w:rPr>
              <w:fldChar w:fldCharType="end"/>
            </w:r>
          </w:hyperlink>
        </w:p>
        <w:p w14:paraId="4DBF858A" w14:textId="2B5D1BDA" w:rsidR="00AD4849" w:rsidRDefault="00CC3188">
          <w:pPr>
            <w:pStyle w:val="TOC2"/>
            <w:tabs>
              <w:tab w:val="right" w:pos="8828"/>
            </w:tabs>
            <w:rPr>
              <w:rFonts w:eastAsiaTheme="minorEastAsia" w:cstheme="minorBidi"/>
              <w:i w:val="0"/>
              <w:iCs w:val="0"/>
              <w:noProof/>
              <w:sz w:val="22"/>
              <w:szCs w:val="22"/>
              <w:lang w:val="es-ES" w:eastAsia="es-ES"/>
            </w:rPr>
          </w:pPr>
          <w:hyperlink w:anchor="_Toc99986282" w:history="1">
            <w:r w:rsidR="00AD4849" w:rsidRPr="00C02011">
              <w:rPr>
                <w:rStyle w:val="Hyperlink"/>
                <w:rFonts w:ascii="Arial" w:hAnsi="Arial" w:cs="Arial"/>
                <w:noProof/>
                <w:lang w:val="en-US"/>
              </w:rPr>
              <w:t>Jitters</w:t>
            </w:r>
            <w:r w:rsidR="00AD4849">
              <w:rPr>
                <w:noProof/>
                <w:webHidden/>
              </w:rPr>
              <w:tab/>
            </w:r>
            <w:r w:rsidR="00AD4849">
              <w:rPr>
                <w:noProof/>
                <w:webHidden/>
              </w:rPr>
              <w:fldChar w:fldCharType="begin"/>
            </w:r>
            <w:r w:rsidR="00AD4849">
              <w:rPr>
                <w:noProof/>
                <w:webHidden/>
              </w:rPr>
              <w:instrText xml:space="preserve"> PAGEREF _Toc99986282 \h </w:instrText>
            </w:r>
            <w:r w:rsidR="00AD4849">
              <w:rPr>
                <w:noProof/>
                <w:webHidden/>
              </w:rPr>
            </w:r>
            <w:r w:rsidR="00AD4849">
              <w:rPr>
                <w:noProof/>
                <w:webHidden/>
              </w:rPr>
              <w:fldChar w:fldCharType="separate"/>
            </w:r>
            <w:r w:rsidR="00AD4849">
              <w:rPr>
                <w:noProof/>
                <w:webHidden/>
              </w:rPr>
              <w:t>9</w:t>
            </w:r>
            <w:r w:rsidR="00AD4849">
              <w:rPr>
                <w:noProof/>
                <w:webHidden/>
              </w:rPr>
              <w:fldChar w:fldCharType="end"/>
            </w:r>
          </w:hyperlink>
        </w:p>
        <w:p w14:paraId="4772D659" w14:textId="52CFED05" w:rsidR="00AD4849" w:rsidRDefault="00CC3188">
          <w:pPr>
            <w:pStyle w:val="TOC2"/>
            <w:tabs>
              <w:tab w:val="right" w:pos="8828"/>
            </w:tabs>
            <w:rPr>
              <w:rFonts w:eastAsiaTheme="minorEastAsia" w:cstheme="minorBidi"/>
              <w:i w:val="0"/>
              <w:iCs w:val="0"/>
              <w:noProof/>
              <w:sz w:val="22"/>
              <w:szCs w:val="22"/>
              <w:lang w:val="es-ES" w:eastAsia="es-ES"/>
            </w:rPr>
          </w:pPr>
          <w:hyperlink w:anchor="_Toc99986283" w:history="1">
            <w:r w:rsidR="00AD4849" w:rsidRPr="00C02011">
              <w:rPr>
                <w:rStyle w:val="Hyperlink"/>
                <w:rFonts w:ascii="Arial" w:hAnsi="Arial" w:cs="Arial"/>
                <w:noProof/>
                <w:lang w:val="en-US"/>
              </w:rPr>
              <w:t>VAS</w:t>
            </w:r>
            <w:r w:rsidR="00AD4849">
              <w:rPr>
                <w:noProof/>
                <w:webHidden/>
              </w:rPr>
              <w:tab/>
            </w:r>
            <w:r w:rsidR="00AD4849">
              <w:rPr>
                <w:noProof/>
                <w:webHidden/>
              </w:rPr>
              <w:fldChar w:fldCharType="begin"/>
            </w:r>
            <w:r w:rsidR="00AD4849">
              <w:rPr>
                <w:noProof/>
                <w:webHidden/>
              </w:rPr>
              <w:instrText xml:space="preserve"> PAGEREF _Toc99986283 \h </w:instrText>
            </w:r>
            <w:r w:rsidR="00AD4849">
              <w:rPr>
                <w:noProof/>
                <w:webHidden/>
              </w:rPr>
            </w:r>
            <w:r w:rsidR="00AD4849">
              <w:rPr>
                <w:noProof/>
                <w:webHidden/>
              </w:rPr>
              <w:fldChar w:fldCharType="separate"/>
            </w:r>
            <w:r w:rsidR="00AD4849">
              <w:rPr>
                <w:noProof/>
                <w:webHidden/>
              </w:rPr>
              <w:t>9</w:t>
            </w:r>
            <w:r w:rsidR="00AD4849">
              <w:rPr>
                <w:noProof/>
                <w:webHidden/>
              </w:rPr>
              <w:fldChar w:fldCharType="end"/>
            </w:r>
          </w:hyperlink>
        </w:p>
        <w:p w14:paraId="1B95FEA8" w14:textId="7C2D7891" w:rsidR="00AD4849" w:rsidRDefault="00CC3188">
          <w:pPr>
            <w:pStyle w:val="TOC2"/>
            <w:tabs>
              <w:tab w:val="right" w:pos="8828"/>
            </w:tabs>
            <w:rPr>
              <w:rFonts w:eastAsiaTheme="minorEastAsia" w:cstheme="minorBidi"/>
              <w:i w:val="0"/>
              <w:iCs w:val="0"/>
              <w:noProof/>
              <w:sz w:val="22"/>
              <w:szCs w:val="22"/>
              <w:lang w:val="es-ES" w:eastAsia="es-ES"/>
            </w:rPr>
          </w:pPr>
          <w:hyperlink w:anchor="_Toc99986284" w:history="1">
            <w:r w:rsidR="00AD4849" w:rsidRPr="00C02011">
              <w:rPr>
                <w:rStyle w:val="Hyperlink"/>
                <w:rFonts w:ascii="Arial" w:hAnsi="Arial" w:cs="Arial"/>
                <w:noProof/>
                <w:lang w:val="en-US"/>
              </w:rPr>
              <w:t>Order selection functions</w:t>
            </w:r>
            <w:r w:rsidR="00AD4849">
              <w:rPr>
                <w:noProof/>
                <w:webHidden/>
              </w:rPr>
              <w:tab/>
            </w:r>
            <w:r w:rsidR="00AD4849">
              <w:rPr>
                <w:noProof/>
                <w:webHidden/>
              </w:rPr>
              <w:fldChar w:fldCharType="begin"/>
            </w:r>
            <w:r w:rsidR="00AD4849">
              <w:rPr>
                <w:noProof/>
                <w:webHidden/>
              </w:rPr>
              <w:instrText xml:space="preserve"> PAGEREF _Toc99986284 \h </w:instrText>
            </w:r>
            <w:r w:rsidR="00AD4849">
              <w:rPr>
                <w:noProof/>
                <w:webHidden/>
              </w:rPr>
            </w:r>
            <w:r w:rsidR="00AD4849">
              <w:rPr>
                <w:noProof/>
                <w:webHidden/>
              </w:rPr>
              <w:fldChar w:fldCharType="separate"/>
            </w:r>
            <w:r w:rsidR="00AD4849">
              <w:rPr>
                <w:noProof/>
                <w:webHidden/>
              </w:rPr>
              <w:t>9</w:t>
            </w:r>
            <w:r w:rsidR="00AD4849">
              <w:rPr>
                <w:noProof/>
                <w:webHidden/>
              </w:rPr>
              <w:fldChar w:fldCharType="end"/>
            </w:r>
          </w:hyperlink>
        </w:p>
        <w:p w14:paraId="64574334" w14:textId="31C0210E" w:rsidR="00AD4849" w:rsidRDefault="00CC3188">
          <w:pPr>
            <w:pStyle w:val="TOC2"/>
            <w:tabs>
              <w:tab w:val="right" w:pos="8828"/>
            </w:tabs>
            <w:rPr>
              <w:rFonts w:eastAsiaTheme="minorEastAsia" w:cstheme="minorBidi"/>
              <w:i w:val="0"/>
              <w:iCs w:val="0"/>
              <w:noProof/>
              <w:sz w:val="22"/>
              <w:szCs w:val="22"/>
              <w:lang w:val="es-ES" w:eastAsia="es-ES"/>
            </w:rPr>
          </w:pPr>
          <w:hyperlink w:anchor="_Toc99986285" w:history="1">
            <w:r w:rsidR="00AD4849" w:rsidRPr="00C02011">
              <w:rPr>
                <w:rStyle w:val="Hyperlink"/>
                <w:rFonts w:ascii="Arial" w:hAnsi="Arial" w:cs="Arial"/>
                <w:noProof/>
                <w:lang w:val="en-US"/>
              </w:rPr>
              <w:t>Stimuli files</w:t>
            </w:r>
            <w:r w:rsidR="00AD4849">
              <w:rPr>
                <w:noProof/>
                <w:webHidden/>
              </w:rPr>
              <w:tab/>
            </w:r>
            <w:r w:rsidR="00AD4849">
              <w:rPr>
                <w:noProof/>
                <w:webHidden/>
              </w:rPr>
              <w:fldChar w:fldCharType="begin"/>
            </w:r>
            <w:r w:rsidR="00AD4849">
              <w:rPr>
                <w:noProof/>
                <w:webHidden/>
              </w:rPr>
              <w:instrText xml:space="preserve"> PAGEREF _Toc99986285 \h </w:instrText>
            </w:r>
            <w:r w:rsidR="00AD4849">
              <w:rPr>
                <w:noProof/>
                <w:webHidden/>
              </w:rPr>
            </w:r>
            <w:r w:rsidR="00AD4849">
              <w:rPr>
                <w:noProof/>
                <w:webHidden/>
              </w:rPr>
              <w:fldChar w:fldCharType="separate"/>
            </w:r>
            <w:r w:rsidR="00AD4849">
              <w:rPr>
                <w:noProof/>
                <w:webHidden/>
              </w:rPr>
              <w:t>9</w:t>
            </w:r>
            <w:r w:rsidR="00AD4849">
              <w:rPr>
                <w:noProof/>
                <w:webHidden/>
              </w:rPr>
              <w:fldChar w:fldCharType="end"/>
            </w:r>
          </w:hyperlink>
        </w:p>
        <w:p w14:paraId="02BA095F" w14:textId="6321618E" w:rsidR="00AD4849" w:rsidRDefault="00CC3188">
          <w:pPr>
            <w:pStyle w:val="TOC1"/>
            <w:tabs>
              <w:tab w:val="right" w:pos="8828"/>
            </w:tabs>
            <w:rPr>
              <w:rFonts w:eastAsiaTheme="minorEastAsia" w:cstheme="minorBidi"/>
              <w:b w:val="0"/>
              <w:bCs w:val="0"/>
              <w:noProof/>
              <w:sz w:val="22"/>
              <w:szCs w:val="22"/>
              <w:lang w:val="es-ES" w:eastAsia="es-ES"/>
            </w:rPr>
          </w:pPr>
          <w:hyperlink w:anchor="_Toc99986286" w:history="1">
            <w:r w:rsidR="00AD4849" w:rsidRPr="00C02011">
              <w:rPr>
                <w:rStyle w:val="Hyperlink"/>
                <w:rFonts w:ascii="Arial" w:hAnsi="Arial" w:cs="Arial"/>
                <w:noProof/>
                <w:lang w:val="en-US"/>
              </w:rPr>
              <w:t>References</w:t>
            </w:r>
            <w:r w:rsidR="00AD4849">
              <w:rPr>
                <w:noProof/>
                <w:webHidden/>
              </w:rPr>
              <w:tab/>
            </w:r>
            <w:r w:rsidR="00AD4849">
              <w:rPr>
                <w:noProof/>
                <w:webHidden/>
              </w:rPr>
              <w:fldChar w:fldCharType="begin"/>
            </w:r>
            <w:r w:rsidR="00AD4849">
              <w:rPr>
                <w:noProof/>
                <w:webHidden/>
              </w:rPr>
              <w:instrText xml:space="preserve"> PAGEREF _Toc99986286 \h </w:instrText>
            </w:r>
            <w:r w:rsidR="00AD4849">
              <w:rPr>
                <w:noProof/>
                <w:webHidden/>
              </w:rPr>
            </w:r>
            <w:r w:rsidR="00AD4849">
              <w:rPr>
                <w:noProof/>
                <w:webHidden/>
              </w:rPr>
              <w:fldChar w:fldCharType="separate"/>
            </w:r>
            <w:r w:rsidR="00AD4849">
              <w:rPr>
                <w:noProof/>
                <w:webHidden/>
              </w:rPr>
              <w:t>10</w:t>
            </w:r>
            <w:r w:rsidR="00AD4849">
              <w:rPr>
                <w:noProof/>
                <w:webHidden/>
              </w:rPr>
              <w:fldChar w:fldCharType="end"/>
            </w:r>
          </w:hyperlink>
        </w:p>
        <w:p w14:paraId="3F94F92E" w14:textId="320853BA" w:rsidR="007172D5" w:rsidRPr="00377856" w:rsidRDefault="007172D5" w:rsidP="007172D5">
          <w:pPr>
            <w:rPr>
              <w:rFonts w:ascii="Arial" w:hAnsi="Arial" w:cs="Arial"/>
              <w:lang w:val="en-US"/>
            </w:rPr>
          </w:pPr>
          <w:r>
            <w:rPr>
              <w:rFonts w:ascii="Arial" w:hAnsi="Arial" w:cs="Arial"/>
              <w:sz w:val="20"/>
              <w:szCs w:val="20"/>
            </w:rPr>
            <w:fldChar w:fldCharType="end"/>
          </w:r>
        </w:p>
      </w:sdtContent>
    </w:sdt>
    <w:p w14:paraId="512831AD" w14:textId="77777777" w:rsidR="007172D5" w:rsidRDefault="007172D5" w:rsidP="007172D5">
      <w:pPr>
        <w:rPr>
          <w:rFonts w:ascii="Arial" w:hAnsi="Arial" w:cs="Arial"/>
          <w:sz w:val="28"/>
          <w:szCs w:val="28"/>
          <w:lang w:val="en-US"/>
        </w:rPr>
      </w:pPr>
    </w:p>
    <w:p w14:paraId="0E069D22" w14:textId="77777777" w:rsidR="007172D5" w:rsidRDefault="007172D5" w:rsidP="007172D5">
      <w:pPr>
        <w:rPr>
          <w:rFonts w:ascii="Arial" w:hAnsi="Arial" w:cs="Arial"/>
          <w:sz w:val="28"/>
          <w:szCs w:val="28"/>
          <w:lang w:val="en-US"/>
        </w:rPr>
      </w:pPr>
    </w:p>
    <w:p w14:paraId="2EC6C851" w14:textId="77777777" w:rsidR="007172D5" w:rsidRDefault="007172D5" w:rsidP="007172D5">
      <w:pPr>
        <w:rPr>
          <w:rFonts w:ascii="Arial" w:hAnsi="Arial" w:cs="Arial"/>
          <w:sz w:val="28"/>
          <w:szCs w:val="28"/>
          <w:lang w:val="en-US"/>
        </w:rPr>
      </w:pPr>
    </w:p>
    <w:p w14:paraId="711D07E4" w14:textId="77777777" w:rsidR="007172D5" w:rsidRDefault="007172D5" w:rsidP="007172D5">
      <w:pPr>
        <w:rPr>
          <w:rFonts w:ascii="Arial" w:hAnsi="Arial" w:cs="Arial"/>
          <w:sz w:val="28"/>
          <w:szCs w:val="28"/>
          <w:lang w:val="en-US"/>
        </w:rPr>
      </w:pPr>
    </w:p>
    <w:p w14:paraId="01C4B729" w14:textId="3A323F41" w:rsidR="007172D5" w:rsidRPr="001C5BE8" w:rsidRDefault="007172D5" w:rsidP="007172D5">
      <w:pPr>
        <w:rPr>
          <w:rFonts w:ascii="Arial" w:hAnsi="Arial" w:cs="Arial"/>
          <w:sz w:val="24"/>
          <w:szCs w:val="24"/>
          <w:lang w:val="en-US"/>
        </w:rPr>
      </w:pPr>
      <w:r w:rsidRPr="00377856">
        <w:rPr>
          <w:rFonts w:ascii="Arial" w:hAnsi="Arial" w:cs="Arial"/>
          <w:sz w:val="28"/>
          <w:szCs w:val="28"/>
          <w:lang w:val="en-US"/>
        </w:rPr>
        <w:lastRenderedPageBreak/>
        <w:t xml:space="preserve">Current version: </w:t>
      </w:r>
      <w:r w:rsidR="002668D5">
        <w:rPr>
          <w:rFonts w:ascii="Arial" w:hAnsi="Arial" w:cs="Arial"/>
          <w:sz w:val="28"/>
          <w:szCs w:val="28"/>
          <w:lang w:val="en-US"/>
        </w:rPr>
        <w:t xml:space="preserve">1 - </w:t>
      </w:r>
      <w:r>
        <w:rPr>
          <w:rFonts w:ascii="Arial" w:hAnsi="Arial" w:cs="Arial"/>
          <w:sz w:val="28"/>
          <w:szCs w:val="28"/>
          <w:lang w:val="en-US"/>
        </w:rPr>
        <w:t>TUE00</w:t>
      </w:r>
      <w:r w:rsidR="002668D5">
        <w:rPr>
          <w:rFonts w:ascii="Arial" w:hAnsi="Arial" w:cs="Arial"/>
          <w:sz w:val="28"/>
          <w:szCs w:val="28"/>
          <w:lang w:val="en-US"/>
        </w:rPr>
        <w:t>9</w:t>
      </w:r>
    </w:p>
    <w:p w14:paraId="3BF14966" w14:textId="77777777" w:rsidR="00BC4A75" w:rsidRDefault="007172D5" w:rsidP="00A37CB8">
      <w:pPr>
        <w:spacing w:line="360" w:lineRule="auto"/>
        <w:jc w:val="both"/>
        <w:rPr>
          <w:ins w:id="0" w:author="María Berjano" w:date="2022-04-04T19:07:00Z"/>
          <w:rFonts w:ascii="Arial" w:hAnsi="Arial" w:cs="Arial"/>
          <w:b/>
          <w:color w:val="000000" w:themeColor="text1"/>
          <w:sz w:val="28"/>
          <w:szCs w:val="28"/>
          <w:lang w:val="en-US"/>
        </w:rPr>
      </w:pPr>
      <w:bookmarkStart w:id="1" w:name="_Toc99986264"/>
      <w:r w:rsidRPr="00377856">
        <w:rPr>
          <w:rFonts w:ascii="Arial" w:hAnsi="Arial" w:cs="Arial"/>
          <w:b/>
          <w:color w:val="000000" w:themeColor="text1"/>
          <w:sz w:val="28"/>
          <w:szCs w:val="28"/>
          <w:lang w:val="en-US"/>
        </w:rPr>
        <w:t>Introduction</w:t>
      </w:r>
      <w:bookmarkEnd w:id="1"/>
    </w:p>
    <w:p w14:paraId="1AEE1C31" w14:textId="5D34F427" w:rsidR="00A37CB8" w:rsidRDefault="00A37CB8" w:rsidP="00A37CB8">
      <w:pPr>
        <w:spacing w:line="360" w:lineRule="auto"/>
        <w:jc w:val="both"/>
        <w:rPr>
          <w:ins w:id="2" w:author="María Berjano" w:date="2022-04-04T19:08:00Z"/>
          <w:rFonts w:ascii="Arial" w:hAnsi="Arial" w:cs="Arial"/>
          <w:lang w:val="en-US"/>
        </w:rPr>
      </w:pPr>
      <w:commentRangeStart w:id="3"/>
      <w:r w:rsidRPr="00BC4A75">
        <w:rPr>
          <w:rFonts w:ascii="Arial" w:hAnsi="Arial" w:cs="Arial"/>
          <w:lang w:val="en-US"/>
          <w:rPrChange w:id="4" w:author="María Berjano" w:date="2022-04-04T19:07:00Z">
            <w:rPr>
              <w:rFonts w:ascii="Arial" w:hAnsi="Arial" w:cs="Arial"/>
              <w:color w:val="FF0000"/>
              <w:lang w:val="en-US"/>
            </w:rPr>
          </w:rPrChange>
        </w:rPr>
        <w:t>This r</w:t>
      </w:r>
      <w:r w:rsidRPr="00BC4A75">
        <w:rPr>
          <w:rFonts w:ascii="Arial" w:hAnsi="Arial" w:cs="Arial"/>
          <w:lang w:val="en-US"/>
          <w:rPrChange w:id="5" w:author="María Berjano" w:date="2022-04-04T19:07:00Z">
            <w:rPr>
              <w:rFonts w:ascii="Arial" w:hAnsi="Arial" w:cs="Arial"/>
              <w:color w:val="FF0000"/>
              <w:lang w:val="en-US"/>
            </w:rPr>
          </w:rPrChange>
        </w:rPr>
        <w:t>eward rating task</w:t>
      </w:r>
      <w:r w:rsidRPr="00BC4A75">
        <w:rPr>
          <w:rFonts w:ascii="Arial" w:hAnsi="Arial" w:cs="Arial"/>
          <w:lang w:val="en-US"/>
          <w:rPrChange w:id="6" w:author="María Berjano" w:date="2022-04-04T19:07:00Z">
            <w:rPr>
              <w:rFonts w:ascii="Arial" w:hAnsi="Arial" w:cs="Arial"/>
              <w:color w:val="FF0000"/>
              <w:lang w:val="en-US"/>
            </w:rPr>
          </w:rPrChange>
        </w:rPr>
        <w:t xml:space="preserve"> can be divided into two phases: the </w:t>
      </w:r>
      <w:r w:rsidRPr="00BC4A75">
        <w:rPr>
          <w:rFonts w:ascii="Arial" w:hAnsi="Arial" w:cs="Arial"/>
          <w:lang w:val="en-US"/>
          <w:rPrChange w:id="7" w:author="María Berjano" w:date="2022-04-04T19:07:00Z">
            <w:rPr>
              <w:rFonts w:ascii="Arial" w:hAnsi="Arial" w:cs="Arial"/>
              <w:color w:val="FF0000"/>
              <w:lang w:val="en-US"/>
            </w:rPr>
          </w:rPrChange>
        </w:rPr>
        <w:t>anticipatory facet</w:t>
      </w:r>
      <w:r w:rsidRPr="00BC4A75">
        <w:rPr>
          <w:rFonts w:ascii="Arial" w:hAnsi="Arial" w:cs="Arial"/>
          <w:lang w:val="en-US"/>
          <w:rPrChange w:id="8" w:author="María Berjano" w:date="2022-04-04T19:07:00Z">
            <w:rPr>
              <w:rFonts w:ascii="Arial" w:hAnsi="Arial" w:cs="Arial"/>
              <w:color w:val="FF0000"/>
              <w:lang w:val="en-US"/>
            </w:rPr>
          </w:rPrChange>
        </w:rPr>
        <w:t xml:space="preserve"> and the consummatory facet. In the anticipatory facet,</w:t>
      </w:r>
      <w:r w:rsidRPr="00BC4A75">
        <w:rPr>
          <w:rFonts w:ascii="Arial" w:hAnsi="Arial" w:cs="Arial"/>
          <w:lang w:val="en-US"/>
          <w:rPrChange w:id="9" w:author="María Berjano" w:date="2022-04-04T19:07:00Z">
            <w:rPr>
              <w:rFonts w:ascii="Arial" w:hAnsi="Arial" w:cs="Arial"/>
              <w:color w:val="FF0000"/>
              <w:lang w:val="en-US"/>
            </w:rPr>
          </w:rPrChange>
        </w:rPr>
        <w:t xml:space="preserve"> participants see or hear cues of primary rewards (food, music, erotic content). After each cue, they rate wanting on visual analog scales. Each cue is presented twice and wanting and liking ratings for each item are separated in time to facilitate the distinction between the two concepts.</w:t>
      </w:r>
      <w:r w:rsidRPr="00BC4A75">
        <w:rPr>
          <w:rFonts w:ascii="Arial" w:hAnsi="Arial" w:cs="Arial"/>
          <w:lang w:val="en-US"/>
          <w:rPrChange w:id="10" w:author="María Berjano" w:date="2022-04-04T19:07:00Z">
            <w:rPr>
              <w:rFonts w:ascii="Arial" w:hAnsi="Arial" w:cs="Arial"/>
              <w:color w:val="FF0000"/>
              <w:lang w:val="en-US"/>
            </w:rPr>
          </w:rPrChange>
        </w:rPr>
        <w:t xml:space="preserve"> Then, in the c</w:t>
      </w:r>
      <w:r w:rsidRPr="00BC4A75">
        <w:rPr>
          <w:rFonts w:ascii="Arial" w:hAnsi="Arial" w:cs="Arial"/>
          <w:lang w:val="en-US"/>
          <w:rPrChange w:id="11" w:author="María Berjano" w:date="2022-04-04T19:07:00Z">
            <w:rPr>
              <w:rFonts w:ascii="Arial" w:hAnsi="Arial" w:cs="Arial"/>
              <w:color w:val="FF0000"/>
              <w:lang w:val="en-US"/>
            </w:rPr>
          </w:rPrChange>
        </w:rPr>
        <w:t>onsummatory facet</w:t>
      </w:r>
      <w:r w:rsidRPr="00BC4A75">
        <w:rPr>
          <w:rFonts w:ascii="Arial" w:hAnsi="Arial" w:cs="Arial"/>
          <w:lang w:val="en-US"/>
          <w:rPrChange w:id="12" w:author="María Berjano" w:date="2022-04-04T19:07:00Z">
            <w:rPr>
              <w:rFonts w:ascii="Arial" w:hAnsi="Arial" w:cs="Arial"/>
              <w:color w:val="FF0000"/>
              <w:lang w:val="en-US"/>
            </w:rPr>
          </w:rPrChange>
        </w:rPr>
        <w:t>, p</w:t>
      </w:r>
      <w:r w:rsidRPr="00BC4A75">
        <w:rPr>
          <w:rFonts w:ascii="Arial" w:hAnsi="Arial" w:cs="Arial"/>
          <w:lang w:val="en-US"/>
          <w:rPrChange w:id="13" w:author="María Berjano" w:date="2022-04-04T19:07:00Z">
            <w:rPr>
              <w:rFonts w:ascii="Arial" w:hAnsi="Arial" w:cs="Arial"/>
              <w:color w:val="FF0000"/>
              <w:lang w:val="en-US"/>
            </w:rPr>
          </w:rPrChange>
        </w:rPr>
        <w:t xml:space="preserve">articipants </w:t>
      </w:r>
      <w:r w:rsidRPr="00BC4A75">
        <w:rPr>
          <w:rFonts w:ascii="Arial" w:hAnsi="Arial" w:cs="Arial"/>
          <w:lang w:val="en-US"/>
          <w:rPrChange w:id="14" w:author="María Berjano" w:date="2022-04-04T19:07:00Z">
            <w:rPr>
              <w:rFonts w:ascii="Arial" w:hAnsi="Arial" w:cs="Arial"/>
              <w:color w:val="FF0000"/>
              <w:lang w:val="en-US"/>
            </w:rPr>
          </w:rPrChange>
        </w:rPr>
        <w:t>are</w:t>
      </w:r>
      <w:r w:rsidRPr="00BC4A75">
        <w:rPr>
          <w:rFonts w:ascii="Arial" w:hAnsi="Arial" w:cs="Arial"/>
          <w:lang w:val="en-US"/>
          <w:rPrChange w:id="15" w:author="María Berjano" w:date="2022-04-04T19:07:00Z">
            <w:rPr>
              <w:rFonts w:ascii="Arial" w:hAnsi="Arial" w:cs="Arial"/>
              <w:color w:val="FF0000"/>
              <w:lang w:val="en-US"/>
            </w:rPr>
          </w:rPrChange>
        </w:rPr>
        <w:t xml:space="preserve"> presented with a choice between two previously rated stimuli. After a series of choices, one will be randomly selected for the participant to receive. Immediately after receiving the reward, participants are asked to rate liking of the reward. Crucially, during the consummatory phase of 30s, participants can freely adjust the liking rating as it evolves over time.</w:t>
      </w:r>
      <w:commentRangeEnd w:id="3"/>
      <w:r w:rsidR="00BC4A75">
        <w:rPr>
          <w:rStyle w:val="CommentReference"/>
        </w:rPr>
        <w:commentReference w:id="3"/>
      </w:r>
    </w:p>
    <w:p w14:paraId="53875B7A" w14:textId="4CDAC071" w:rsidR="00BC4A75" w:rsidRPr="00BC4A75" w:rsidRDefault="00CC3188" w:rsidP="00A37CB8">
      <w:pPr>
        <w:spacing w:line="360" w:lineRule="auto"/>
        <w:jc w:val="both"/>
        <w:rPr>
          <w:rFonts w:ascii="Arial" w:hAnsi="Arial" w:cs="Arial"/>
          <w:lang w:val="en-US"/>
        </w:rPr>
      </w:pPr>
      <w:ins w:id="16" w:author="María Berjano" w:date="2022-04-04T19:19:00Z">
        <w:r w:rsidRPr="00CC3188">
          <w:rPr>
            <w:noProof/>
          </w:rPr>
          <mc:AlternateContent>
            <mc:Choice Requires="wpg">
              <w:drawing>
                <wp:inline distT="0" distB="0" distL="0" distR="0" wp14:anchorId="7F1586A3" wp14:editId="1A9E07EC">
                  <wp:extent cx="5521841" cy="1375144"/>
                  <wp:effectExtent l="0" t="0" r="22225" b="0"/>
                  <wp:docPr id="17" name="Group 16">
                    <a:extLst xmlns:a="http://schemas.openxmlformats.org/drawingml/2006/main">
                      <a:ext uri="{FF2B5EF4-FFF2-40B4-BE49-F238E27FC236}">
                        <a16:creationId xmlns:a16="http://schemas.microsoft.com/office/drawing/2014/main" id="{0607930A-3B0D-4C5C-BDCC-7423C7091A6F}"/>
                      </a:ext>
                    </a:extLst>
                  </wp:docPr>
                  <wp:cNvGraphicFramePr/>
                  <a:graphic xmlns:a="http://schemas.openxmlformats.org/drawingml/2006/main">
                    <a:graphicData uri="http://schemas.microsoft.com/office/word/2010/wordprocessingGroup">
                      <wpg:wgp>
                        <wpg:cNvGrpSpPr/>
                        <wpg:grpSpPr>
                          <a:xfrm>
                            <a:off x="0" y="0"/>
                            <a:ext cx="5521841" cy="1375144"/>
                            <a:chOff x="0" y="0"/>
                            <a:chExt cx="6380039" cy="1723047"/>
                          </a:xfrm>
                        </wpg:grpSpPr>
                        <wps:wsp>
                          <wps:cNvPr id="2" name="Freeform: Shape 2">
                            <a:extLst>
                              <a:ext uri="{FF2B5EF4-FFF2-40B4-BE49-F238E27FC236}">
                                <a16:creationId xmlns:a16="http://schemas.microsoft.com/office/drawing/2014/main" id="{98230A98-FF00-49F6-8074-21E61547CDF1}"/>
                              </a:ext>
                            </a:extLst>
                          </wps:cNvPr>
                          <wps:cNvSpPr/>
                          <wps:spPr>
                            <a:xfrm>
                              <a:off x="0" y="0"/>
                              <a:ext cx="1678957" cy="1007374"/>
                            </a:xfrm>
                            <a:custGeom>
                              <a:avLst/>
                              <a:gdLst>
                                <a:gd name="connsiteX0" fmla="*/ 0 w 1678957"/>
                                <a:gd name="connsiteY0" fmla="*/ 100737 h 1007374"/>
                                <a:gd name="connsiteX1" fmla="*/ 100737 w 1678957"/>
                                <a:gd name="connsiteY1" fmla="*/ 0 h 1007374"/>
                                <a:gd name="connsiteX2" fmla="*/ 1578220 w 1678957"/>
                                <a:gd name="connsiteY2" fmla="*/ 0 h 1007374"/>
                                <a:gd name="connsiteX3" fmla="*/ 1678957 w 1678957"/>
                                <a:gd name="connsiteY3" fmla="*/ 100737 h 1007374"/>
                                <a:gd name="connsiteX4" fmla="*/ 1678957 w 1678957"/>
                                <a:gd name="connsiteY4" fmla="*/ 906637 h 1007374"/>
                                <a:gd name="connsiteX5" fmla="*/ 1578220 w 1678957"/>
                                <a:gd name="connsiteY5" fmla="*/ 1007374 h 1007374"/>
                                <a:gd name="connsiteX6" fmla="*/ 100737 w 1678957"/>
                                <a:gd name="connsiteY6" fmla="*/ 1007374 h 1007374"/>
                                <a:gd name="connsiteX7" fmla="*/ 0 w 1678957"/>
                                <a:gd name="connsiteY7" fmla="*/ 906637 h 1007374"/>
                                <a:gd name="connsiteX8" fmla="*/ 0 w 1678957"/>
                                <a:gd name="connsiteY8" fmla="*/ 100737 h 10073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78957" h="1007374">
                                  <a:moveTo>
                                    <a:pt x="0" y="100737"/>
                                  </a:moveTo>
                                  <a:cubicBezTo>
                                    <a:pt x="0" y="45101"/>
                                    <a:pt x="45101" y="0"/>
                                    <a:pt x="100737" y="0"/>
                                  </a:cubicBezTo>
                                  <a:lnTo>
                                    <a:pt x="1578220" y="0"/>
                                  </a:lnTo>
                                  <a:cubicBezTo>
                                    <a:pt x="1633856" y="0"/>
                                    <a:pt x="1678957" y="45101"/>
                                    <a:pt x="1678957" y="100737"/>
                                  </a:cubicBezTo>
                                  <a:lnTo>
                                    <a:pt x="1678957" y="906637"/>
                                  </a:lnTo>
                                  <a:cubicBezTo>
                                    <a:pt x="1678957" y="962273"/>
                                    <a:pt x="1633856" y="1007374"/>
                                    <a:pt x="1578220" y="1007374"/>
                                  </a:cubicBezTo>
                                  <a:lnTo>
                                    <a:pt x="100737" y="1007374"/>
                                  </a:lnTo>
                                  <a:cubicBezTo>
                                    <a:pt x="45101" y="1007374"/>
                                    <a:pt x="0" y="962273"/>
                                    <a:pt x="0" y="906637"/>
                                  </a:cubicBezTo>
                                  <a:lnTo>
                                    <a:pt x="0" y="100737"/>
                                  </a:lnTo>
                                  <a:close/>
                                </a:path>
                              </a:pathLst>
                            </a:cu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71F62D52" w14:textId="77777777" w:rsidR="00CC3188" w:rsidRPr="00CC3188" w:rsidRDefault="00CC3188" w:rsidP="00CC3188">
                                <w:pPr>
                                  <w:spacing w:after="101" w:line="216" w:lineRule="auto"/>
                                  <w:jc w:val="center"/>
                                  <w:rPr>
                                    <w:rFonts w:hAnsi="Calibri"/>
                                    <w:b/>
                                    <w:bCs/>
                                    <w:kern w:val="24"/>
                                    <w:sz w:val="24"/>
                                    <w:szCs w:val="24"/>
                                    <w:lang w:val="en-US"/>
                                    <w:rPrChange w:id="17" w:author="María Berjano" w:date="2022-04-04T19:19:00Z">
                                      <w:rPr>
                                        <w:rFonts w:hAnsi="Calibri"/>
                                        <w:b/>
                                        <w:bCs/>
                                        <w:color w:val="FFFFFF" w:themeColor="light1"/>
                                        <w:kern w:val="24"/>
                                        <w:sz w:val="24"/>
                                        <w:szCs w:val="24"/>
                                      </w:rPr>
                                    </w:rPrChange>
                                  </w:rPr>
                                </w:pPr>
                                <w:r w:rsidRPr="00CC3188">
                                  <w:rPr>
                                    <w:rFonts w:hAnsi="Calibri"/>
                                    <w:b/>
                                    <w:bCs/>
                                    <w:kern w:val="24"/>
                                    <w:u w:val="single"/>
                                    <w:lang w:val="en-US"/>
                                    <w:rPrChange w:id="18" w:author="María Berjano" w:date="2022-04-04T19:19:00Z">
                                      <w:rPr>
                                        <w:rFonts w:hAnsi="Calibri"/>
                                        <w:b/>
                                        <w:bCs/>
                                        <w:color w:val="FFFFFF" w:themeColor="light1"/>
                                        <w:kern w:val="24"/>
                                        <w:u w:val="single"/>
                                      </w:rPr>
                                    </w:rPrChange>
                                  </w:rPr>
                                  <w:t>Phase I:</w:t>
                                </w:r>
                              </w:p>
                              <w:p w14:paraId="0C35974E" w14:textId="77777777" w:rsidR="00CC3188" w:rsidRPr="00CC3188" w:rsidRDefault="00CC3188" w:rsidP="00CC3188">
                                <w:pPr>
                                  <w:spacing w:after="101" w:line="216" w:lineRule="auto"/>
                                  <w:jc w:val="center"/>
                                  <w:rPr>
                                    <w:rFonts w:hAnsi="Calibri"/>
                                    <w:kern w:val="24"/>
                                    <w:lang w:val="en-US"/>
                                    <w:rPrChange w:id="19" w:author="María Berjano" w:date="2022-04-04T19:19:00Z">
                                      <w:rPr>
                                        <w:rFonts w:hAnsi="Calibri"/>
                                        <w:color w:val="FFFFFF" w:themeColor="light1"/>
                                        <w:kern w:val="24"/>
                                      </w:rPr>
                                    </w:rPrChange>
                                  </w:rPr>
                                </w:pPr>
                                <w:r w:rsidRPr="00CC3188">
                                  <w:rPr>
                                    <w:rFonts w:hAnsi="Calibri"/>
                                    <w:kern w:val="24"/>
                                    <w:lang w:val="en-US"/>
                                    <w:rPrChange w:id="20" w:author="María Berjano" w:date="2022-04-04T19:19:00Z">
                                      <w:rPr>
                                        <w:rFonts w:hAnsi="Calibri"/>
                                        <w:color w:val="FFFFFF" w:themeColor="light1"/>
                                        <w:kern w:val="24"/>
                                      </w:rPr>
                                    </w:rPrChange>
                                  </w:rPr>
                                  <w:t>Wanting and liking rating of stimuli</w:t>
                                </w:r>
                              </w:p>
                            </w:txbxContent>
                          </wps:txbx>
                          <wps:bodyPr spcFirstLastPara="0" vert="horz" wrap="square" lIns="75225" tIns="75225" rIns="75225" bIns="75225" numCol="1" spcCol="1270" anchor="ctr" anchorCtr="0">
                            <a:noAutofit/>
                          </wps:bodyPr>
                        </wps:wsp>
                        <wps:wsp>
                          <wps:cNvPr id="3" name="Freeform: Shape 3">
                            <a:extLst>
                              <a:ext uri="{FF2B5EF4-FFF2-40B4-BE49-F238E27FC236}">
                                <a16:creationId xmlns:a16="http://schemas.microsoft.com/office/drawing/2014/main" id="{F7C8A177-8A11-472A-B141-F4ED55990A3A}"/>
                              </a:ext>
                            </a:extLst>
                          </wps:cNvPr>
                          <wps:cNvSpPr/>
                          <wps:spPr>
                            <a:xfrm>
                              <a:off x="1846854" y="295497"/>
                              <a:ext cx="355939" cy="416381"/>
                            </a:xfrm>
                            <a:custGeom>
                              <a:avLst/>
                              <a:gdLst>
                                <a:gd name="connsiteX0" fmla="*/ 0 w 355939"/>
                                <a:gd name="connsiteY0" fmla="*/ 83276 h 416381"/>
                                <a:gd name="connsiteX1" fmla="*/ 177970 w 355939"/>
                                <a:gd name="connsiteY1" fmla="*/ 83276 h 416381"/>
                                <a:gd name="connsiteX2" fmla="*/ 177970 w 355939"/>
                                <a:gd name="connsiteY2" fmla="*/ 0 h 416381"/>
                                <a:gd name="connsiteX3" fmla="*/ 355939 w 355939"/>
                                <a:gd name="connsiteY3" fmla="*/ 208191 h 416381"/>
                                <a:gd name="connsiteX4" fmla="*/ 177970 w 355939"/>
                                <a:gd name="connsiteY4" fmla="*/ 416381 h 416381"/>
                                <a:gd name="connsiteX5" fmla="*/ 177970 w 355939"/>
                                <a:gd name="connsiteY5" fmla="*/ 333105 h 416381"/>
                                <a:gd name="connsiteX6" fmla="*/ 0 w 355939"/>
                                <a:gd name="connsiteY6" fmla="*/ 333105 h 416381"/>
                                <a:gd name="connsiteX7" fmla="*/ 0 w 355939"/>
                                <a:gd name="connsiteY7" fmla="*/ 83276 h 4163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55939" h="416381">
                                  <a:moveTo>
                                    <a:pt x="0" y="83276"/>
                                  </a:moveTo>
                                  <a:lnTo>
                                    <a:pt x="177970" y="83276"/>
                                  </a:lnTo>
                                  <a:lnTo>
                                    <a:pt x="177970" y="0"/>
                                  </a:lnTo>
                                  <a:lnTo>
                                    <a:pt x="355939" y="208191"/>
                                  </a:lnTo>
                                  <a:lnTo>
                                    <a:pt x="177970" y="416381"/>
                                  </a:lnTo>
                                  <a:lnTo>
                                    <a:pt x="177970" y="333105"/>
                                  </a:lnTo>
                                  <a:lnTo>
                                    <a:pt x="0" y="333105"/>
                                  </a:lnTo>
                                  <a:lnTo>
                                    <a:pt x="0" y="83276"/>
                                  </a:lnTo>
                                  <a:close/>
                                </a:path>
                              </a:pathLst>
                            </a:custGeom>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spcFirstLastPara="0" vert="horz" wrap="square" lIns="0" tIns="83276" rIns="106782" bIns="83276" numCol="1" spcCol="1270" anchor="ctr" anchorCtr="0">
                            <a:noAutofit/>
                          </wps:bodyPr>
                        </wps:wsp>
                        <wps:wsp>
                          <wps:cNvPr id="4" name="Freeform: Shape 4">
                            <a:extLst>
                              <a:ext uri="{FF2B5EF4-FFF2-40B4-BE49-F238E27FC236}">
                                <a16:creationId xmlns:a16="http://schemas.microsoft.com/office/drawing/2014/main" id="{E9560B5B-748B-4B64-9C7A-A409B63F5D22}"/>
                              </a:ext>
                            </a:extLst>
                          </wps:cNvPr>
                          <wps:cNvSpPr/>
                          <wps:spPr>
                            <a:xfrm>
                              <a:off x="2350541" y="0"/>
                              <a:ext cx="1678957" cy="1007374"/>
                            </a:xfrm>
                            <a:custGeom>
                              <a:avLst/>
                              <a:gdLst>
                                <a:gd name="connsiteX0" fmla="*/ 0 w 1678957"/>
                                <a:gd name="connsiteY0" fmla="*/ 100737 h 1007374"/>
                                <a:gd name="connsiteX1" fmla="*/ 100737 w 1678957"/>
                                <a:gd name="connsiteY1" fmla="*/ 0 h 1007374"/>
                                <a:gd name="connsiteX2" fmla="*/ 1578220 w 1678957"/>
                                <a:gd name="connsiteY2" fmla="*/ 0 h 1007374"/>
                                <a:gd name="connsiteX3" fmla="*/ 1678957 w 1678957"/>
                                <a:gd name="connsiteY3" fmla="*/ 100737 h 1007374"/>
                                <a:gd name="connsiteX4" fmla="*/ 1678957 w 1678957"/>
                                <a:gd name="connsiteY4" fmla="*/ 906637 h 1007374"/>
                                <a:gd name="connsiteX5" fmla="*/ 1578220 w 1678957"/>
                                <a:gd name="connsiteY5" fmla="*/ 1007374 h 1007374"/>
                                <a:gd name="connsiteX6" fmla="*/ 100737 w 1678957"/>
                                <a:gd name="connsiteY6" fmla="*/ 1007374 h 1007374"/>
                                <a:gd name="connsiteX7" fmla="*/ 0 w 1678957"/>
                                <a:gd name="connsiteY7" fmla="*/ 906637 h 1007374"/>
                                <a:gd name="connsiteX8" fmla="*/ 0 w 1678957"/>
                                <a:gd name="connsiteY8" fmla="*/ 100737 h 10073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78957" h="1007374">
                                  <a:moveTo>
                                    <a:pt x="0" y="100737"/>
                                  </a:moveTo>
                                  <a:cubicBezTo>
                                    <a:pt x="0" y="45101"/>
                                    <a:pt x="45101" y="0"/>
                                    <a:pt x="100737" y="0"/>
                                  </a:cubicBezTo>
                                  <a:lnTo>
                                    <a:pt x="1578220" y="0"/>
                                  </a:lnTo>
                                  <a:cubicBezTo>
                                    <a:pt x="1633856" y="0"/>
                                    <a:pt x="1678957" y="45101"/>
                                    <a:pt x="1678957" y="100737"/>
                                  </a:cubicBezTo>
                                  <a:lnTo>
                                    <a:pt x="1678957" y="906637"/>
                                  </a:lnTo>
                                  <a:cubicBezTo>
                                    <a:pt x="1678957" y="962273"/>
                                    <a:pt x="1633856" y="1007374"/>
                                    <a:pt x="1578220" y="1007374"/>
                                  </a:cubicBezTo>
                                  <a:lnTo>
                                    <a:pt x="100737" y="1007374"/>
                                  </a:lnTo>
                                  <a:cubicBezTo>
                                    <a:pt x="45101" y="1007374"/>
                                    <a:pt x="0" y="962273"/>
                                    <a:pt x="0" y="906637"/>
                                  </a:cubicBezTo>
                                  <a:lnTo>
                                    <a:pt x="0" y="100737"/>
                                  </a:lnTo>
                                  <a:close/>
                                </a:path>
                              </a:pathLst>
                            </a:cu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63E3653B" w14:textId="77777777" w:rsidR="00CC3188" w:rsidRPr="00CC3188" w:rsidRDefault="00CC3188" w:rsidP="00CC3188">
                                <w:pPr>
                                  <w:spacing w:after="101" w:line="216" w:lineRule="auto"/>
                                  <w:jc w:val="center"/>
                                  <w:rPr>
                                    <w:rFonts w:hAnsi="Calibri"/>
                                    <w:b/>
                                    <w:bCs/>
                                    <w:kern w:val="24"/>
                                    <w:sz w:val="24"/>
                                    <w:szCs w:val="24"/>
                                    <w:lang w:val="en-US"/>
                                    <w:rPrChange w:id="21" w:author="María Berjano" w:date="2022-04-04T19:19:00Z">
                                      <w:rPr>
                                        <w:rFonts w:hAnsi="Calibri"/>
                                        <w:b/>
                                        <w:bCs/>
                                        <w:color w:val="FFFFFF" w:themeColor="light1"/>
                                        <w:kern w:val="24"/>
                                        <w:sz w:val="24"/>
                                        <w:szCs w:val="24"/>
                                      </w:rPr>
                                    </w:rPrChange>
                                  </w:rPr>
                                </w:pPr>
                                <w:r w:rsidRPr="00CC3188">
                                  <w:rPr>
                                    <w:rFonts w:hAnsi="Calibri"/>
                                    <w:b/>
                                    <w:bCs/>
                                    <w:kern w:val="24"/>
                                    <w:u w:val="single"/>
                                    <w:lang w:val="en-US"/>
                                    <w:rPrChange w:id="22" w:author="María Berjano" w:date="2022-04-04T19:19:00Z">
                                      <w:rPr>
                                        <w:rFonts w:hAnsi="Calibri"/>
                                        <w:b/>
                                        <w:bCs/>
                                        <w:color w:val="FFFFFF" w:themeColor="light1"/>
                                        <w:kern w:val="24"/>
                                        <w:u w:val="single"/>
                                      </w:rPr>
                                    </w:rPrChange>
                                  </w:rPr>
                                  <w:t>Phase II:</w:t>
                                </w:r>
                              </w:p>
                              <w:p w14:paraId="25AF64F9" w14:textId="77777777" w:rsidR="00CC3188" w:rsidRPr="00CC3188" w:rsidRDefault="00CC3188" w:rsidP="00CC3188">
                                <w:pPr>
                                  <w:spacing w:after="101" w:line="216" w:lineRule="auto"/>
                                  <w:jc w:val="center"/>
                                  <w:rPr>
                                    <w:rFonts w:hAnsi="Calibri"/>
                                    <w:kern w:val="24"/>
                                    <w:lang w:val="en-US"/>
                                    <w:rPrChange w:id="23" w:author="María Berjano" w:date="2022-04-04T19:19:00Z">
                                      <w:rPr>
                                        <w:rFonts w:hAnsi="Calibri"/>
                                        <w:color w:val="FFFFFF" w:themeColor="light1"/>
                                        <w:kern w:val="24"/>
                                      </w:rPr>
                                    </w:rPrChange>
                                  </w:rPr>
                                </w:pPr>
                                <w:r w:rsidRPr="00CC3188">
                                  <w:rPr>
                                    <w:rFonts w:hAnsi="Calibri"/>
                                    <w:kern w:val="24"/>
                                    <w:lang w:val="en-US"/>
                                    <w:rPrChange w:id="24" w:author="María Berjano" w:date="2022-04-04T19:19:00Z">
                                      <w:rPr>
                                        <w:rFonts w:hAnsi="Calibri"/>
                                        <w:color w:val="FFFFFF" w:themeColor="light1"/>
                                        <w:kern w:val="24"/>
                                      </w:rPr>
                                    </w:rPrChange>
                                  </w:rPr>
                                  <w:t>Choosing between stimuli pairs</w:t>
                                </w:r>
                              </w:p>
                            </w:txbxContent>
                          </wps:txbx>
                          <wps:bodyPr spcFirstLastPara="0" vert="horz" wrap="square" lIns="75225" tIns="75225" rIns="75225" bIns="75225" numCol="1" spcCol="1270" anchor="ctr" anchorCtr="0">
                            <a:noAutofit/>
                          </wps:bodyPr>
                        </wps:wsp>
                        <wps:wsp>
                          <wps:cNvPr id="5" name="Freeform: Shape 5">
                            <a:extLst>
                              <a:ext uri="{FF2B5EF4-FFF2-40B4-BE49-F238E27FC236}">
                                <a16:creationId xmlns:a16="http://schemas.microsoft.com/office/drawing/2014/main" id="{6ED2547B-A3BA-44F4-8B9F-D1836F94DA1E}"/>
                              </a:ext>
                            </a:extLst>
                          </wps:cNvPr>
                          <wps:cNvSpPr/>
                          <wps:spPr>
                            <a:xfrm>
                              <a:off x="4197395" y="295497"/>
                              <a:ext cx="355939" cy="416381"/>
                            </a:xfrm>
                            <a:custGeom>
                              <a:avLst/>
                              <a:gdLst>
                                <a:gd name="connsiteX0" fmla="*/ 0 w 355939"/>
                                <a:gd name="connsiteY0" fmla="*/ 83276 h 416381"/>
                                <a:gd name="connsiteX1" fmla="*/ 177970 w 355939"/>
                                <a:gd name="connsiteY1" fmla="*/ 83276 h 416381"/>
                                <a:gd name="connsiteX2" fmla="*/ 177970 w 355939"/>
                                <a:gd name="connsiteY2" fmla="*/ 0 h 416381"/>
                                <a:gd name="connsiteX3" fmla="*/ 355939 w 355939"/>
                                <a:gd name="connsiteY3" fmla="*/ 208191 h 416381"/>
                                <a:gd name="connsiteX4" fmla="*/ 177970 w 355939"/>
                                <a:gd name="connsiteY4" fmla="*/ 416381 h 416381"/>
                                <a:gd name="connsiteX5" fmla="*/ 177970 w 355939"/>
                                <a:gd name="connsiteY5" fmla="*/ 333105 h 416381"/>
                                <a:gd name="connsiteX6" fmla="*/ 0 w 355939"/>
                                <a:gd name="connsiteY6" fmla="*/ 333105 h 416381"/>
                                <a:gd name="connsiteX7" fmla="*/ 0 w 355939"/>
                                <a:gd name="connsiteY7" fmla="*/ 83276 h 4163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55939" h="416381">
                                  <a:moveTo>
                                    <a:pt x="0" y="83276"/>
                                  </a:moveTo>
                                  <a:lnTo>
                                    <a:pt x="177970" y="83276"/>
                                  </a:lnTo>
                                  <a:lnTo>
                                    <a:pt x="177970" y="0"/>
                                  </a:lnTo>
                                  <a:lnTo>
                                    <a:pt x="355939" y="208191"/>
                                  </a:lnTo>
                                  <a:lnTo>
                                    <a:pt x="177970" y="416381"/>
                                  </a:lnTo>
                                  <a:lnTo>
                                    <a:pt x="177970" y="333105"/>
                                  </a:lnTo>
                                  <a:lnTo>
                                    <a:pt x="0" y="333105"/>
                                  </a:lnTo>
                                  <a:lnTo>
                                    <a:pt x="0" y="83276"/>
                                  </a:lnTo>
                                  <a:close/>
                                </a:path>
                              </a:pathLst>
                            </a:custGeom>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spcFirstLastPara="0" vert="horz" wrap="square" lIns="0" tIns="83276" rIns="106782" bIns="83276" numCol="1" spcCol="1270" anchor="ctr" anchorCtr="0">
                            <a:noAutofit/>
                          </wps:bodyPr>
                        </wps:wsp>
                        <wps:wsp>
                          <wps:cNvPr id="6" name="Freeform: Shape 6">
                            <a:extLst>
                              <a:ext uri="{FF2B5EF4-FFF2-40B4-BE49-F238E27FC236}">
                                <a16:creationId xmlns:a16="http://schemas.microsoft.com/office/drawing/2014/main" id="{AB72A8C0-55C2-4DD3-B6DF-EBB93EEEFB32}"/>
                              </a:ext>
                            </a:extLst>
                          </wps:cNvPr>
                          <wps:cNvSpPr/>
                          <wps:spPr>
                            <a:xfrm>
                              <a:off x="4701082" y="0"/>
                              <a:ext cx="1678957" cy="1007374"/>
                            </a:xfrm>
                            <a:custGeom>
                              <a:avLst/>
                              <a:gdLst>
                                <a:gd name="connsiteX0" fmla="*/ 0 w 1678957"/>
                                <a:gd name="connsiteY0" fmla="*/ 100737 h 1007374"/>
                                <a:gd name="connsiteX1" fmla="*/ 100737 w 1678957"/>
                                <a:gd name="connsiteY1" fmla="*/ 0 h 1007374"/>
                                <a:gd name="connsiteX2" fmla="*/ 1578220 w 1678957"/>
                                <a:gd name="connsiteY2" fmla="*/ 0 h 1007374"/>
                                <a:gd name="connsiteX3" fmla="*/ 1678957 w 1678957"/>
                                <a:gd name="connsiteY3" fmla="*/ 100737 h 1007374"/>
                                <a:gd name="connsiteX4" fmla="*/ 1678957 w 1678957"/>
                                <a:gd name="connsiteY4" fmla="*/ 906637 h 1007374"/>
                                <a:gd name="connsiteX5" fmla="*/ 1578220 w 1678957"/>
                                <a:gd name="connsiteY5" fmla="*/ 1007374 h 1007374"/>
                                <a:gd name="connsiteX6" fmla="*/ 100737 w 1678957"/>
                                <a:gd name="connsiteY6" fmla="*/ 1007374 h 1007374"/>
                                <a:gd name="connsiteX7" fmla="*/ 0 w 1678957"/>
                                <a:gd name="connsiteY7" fmla="*/ 906637 h 1007374"/>
                                <a:gd name="connsiteX8" fmla="*/ 0 w 1678957"/>
                                <a:gd name="connsiteY8" fmla="*/ 100737 h 10073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78957" h="1007374">
                                  <a:moveTo>
                                    <a:pt x="0" y="100737"/>
                                  </a:moveTo>
                                  <a:cubicBezTo>
                                    <a:pt x="0" y="45101"/>
                                    <a:pt x="45101" y="0"/>
                                    <a:pt x="100737" y="0"/>
                                  </a:cubicBezTo>
                                  <a:lnTo>
                                    <a:pt x="1578220" y="0"/>
                                  </a:lnTo>
                                  <a:cubicBezTo>
                                    <a:pt x="1633856" y="0"/>
                                    <a:pt x="1678957" y="45101"/>
                                    <a:pt x="1678957" y="100737"/>
                                  </a:cubicBezTo>
                                  <a:lnTo>
                                    <a:pt x="1678957" y="906637"/>
                                  </a:lnTo>
                                  <a:cubicBezTo>
                                    <a:pt x="1678957" y="962273"/>
                                    <a:pt x="1633856" y="1007374"/>
                                    <a:pt x="1578220" y="1007374"/>
                                  </a:cubicBezTo>
                                  <a:lnTo>
                                    <a:pt x="100737" y="1007374"/>
                                  </a:lnTo>
                                  <a:cubicBezTo>
                                    <a:pt x="45101" y="1007374"/>
                                    <a:pt x="0" y="962273"/>
                                    <a:pt x="0" y="906637"/>
                                  </a:cubicBezTo>
                                  <a:lnTo>
                                    <a:pt x="0" y="100737"/>
                                  </a:lnTo>
                                  <a:close/>
                                </a:path>
                              </a:pathLst>
                            </a:cu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1A3747E7" w14:textId="77777777" w:rsidR="00CC3188" w:rsidRPr="00CC3188" w:rsidRDefault="00CC3188" w:rsidP="00CC3188">
                                <w:pPr>
                                  <w:spacing w:after="101" w:line="216" w:lineRule="auto"/>
                                  <w:jc w:val="center"/>
                                  <w:rPr>
                                    <w:rFonts w:hAnsi="Calibri"/>
                                    <w:b/>
                                    <w:bCs/>
                                    <w:kern w:val="24"/>
                                    <w:sz w:val="24"/>
                                    <w:szCs w:val="24"/>
                                    <w:rPrChange w:id="25" w:author="María Berjano" w:date="2022-04-04T19:19:00Z">
                                      <w:rPr>
                                        <w:rFonts w:hAnsi="Calibri"/>
                                        <w:b/>
                                        <w:bCs/>
                                        <w:color w:val="FFFFFF" w:themeColor="light1"/>
                                        <w:kern w:val="24"/>
                                        <w:sz w:val="24"/>
                                        <w:szCs w:val="24"/>
                                      </w:rPr>
                                    </w:rPrChange>
                                  </w:rPr>
                                </w:pPr>
                                <w:r w:rsidRPr="00CC3188">
                                  <w:rPr>
                                    <w:rFonts w:hAnsi="Calibri"/>
                                    <w:b/>
                                    <w:bCs/>
                                    <w:kern w:val="24"/>
                                    <w:u w:val="single"/>
                                    <w:rPrChange w:id="26" w:author="María Berjano" w:date="2022-04-04T19:19:00Z">
                                      <w:rPr>
                                        <w:rFonts w:hAnsi="Calibri"/>
                                        <w:b/>
                                        <w:bCs/>
                                        <w:color w:val="FFFFFF" w:themeColor="light1"/>
                                        <w:kern w:val="24"/>
                                        <w:u w:val="single"/>
                                      </w:rPr>
                                    </w:rPrChange>
                                  </w:rPr>
                                  <w:t xml:space="preserve">Phase </w:t>
                                </w:r>
                                <w:r w:rsidRPr="00CC3188">
                                  <w:rPr>
                                    <w:rFonts w:hAnsi="Calibri"/>
                                    <w:b/>
                                    <w:bCs/>
                                    <w:kern w:val="24"/>
                                    <w:u w:val="single"/>
                                    <w:rPrChange w:id="27" w:author="María Berjano" w:date="2022-04-04T19:19:00Z">
                                      <w:rPr>
                                        <w:rFonts w:hAnsi="Calibri"/>
                                        <w:b/>
                                        <w:bCs/>
                                        <w:color w:val="FFFFFF" w:themeColor="light1"/>
                                        <w:kern w:val="24"/>
                                        <w:u w:val="single"/>
                                      </w:rPr>
                                    </w:rPrChange>
                                  </w:rPr>
                                  <w:t>III:</w:t>
                                </w:r>
                              </w:p>
                              <w:p w14:paraId="55CE1E44" w14:textId="77777777" w:rsidR="00CC3188" w:rsidRPr="00CC3188" w:rsidRDefault="00CC3188" w:rsidP="00CC3188">
                                <w:pPr>
                                  <w:spacing w:after="101" w:line="216" w:lineRule="auto"/>
                                  <w:jc w:val="center"/>
                                  <w:rPr>
                                    <w:rFonts w:hAnsi="Calibri"/>
                                    <w:kern w:val="24"/>
                                    <w:rPrChange w:id="28" w:author="María Berjano" w:date="2022-04-04T19:19:00Z">
                                      <w:rPr>
                                        <w:rFonts w:hAnsi="Calibri"/>
                                        <w:color w:val="FFFFFF" w:themeColor="light1"/>
                                        <w:kern w:val="24"/>
                                      </w:rPr>
                                    </w:rPrChange>
                                  </w:rPr>
                                </w:pPr>
                                <w:r w:rsidRPr="00CC3188">
                                  <w:rPr>
                                    <w:rFonts w:hAnsi="Calibri"/>
                                    <w:kern w:val="24"/>
                                    <w:rPrChange w:id="29" w:author="María Berjano" w:date="2022-04-04T19:19:00Z">
                                      <w:rPr>
                                        <w:rFonts w:hAnsi="Calibri"/>
                                        <w:color w:val="FFFFFF" w:themeColor="light1"/>
                                        <w:kern w:val="24"/>
                                      </w:rPr>
                                    </w:rPrChange>
                                  </w:rPr>
                                  <w:t>Reward rating</w:t>
                                </w:r>
                              </w:p>
                            </w:txbxContent>
                          </wps:txbx>
                          <wps:bodyPr spcFirstLastPara="0" vert="horz" wrap="square" lIns="75225" tIns="75225" rIns="75225" bIns="75225" numCol="1" spcCol="1270" anchor="ctr" anchorCtr="0">
                            <a:noAutofit/>
                          </wps:bodyPr>
                        </wps:wsp>
                        <wps:wsp>
                          <wps:cNvPr id="7" name="Arrow: Curved Up 7">
                            <a:extLst>
                              <a:ext uri="{FF2B5EF4-FFF2-40B4-BE49-F238E27FC236}">
                                <a16:creationId xmlns:a16="http://schemas.microsoft.com/office/drawing/2014/main" id="{D12370E6-14C9-4692-9397-48C652E2AAD8}"/>
                              </a:ext>
                            </a:extLst>
                          </wps:cNvPr>
                          <wps:cNvSpPr/>
                          <wps:spPr>
                            <a:xfrm rot="10800000" flipV="1">
                              <a:off x="3070439" y="1075347"/>
                              <a:ext cx="2609850" cy="647700"/>
                            </a:xfrm>
                            <a:prstGeom prst="curvedUpArrow">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7F1586A3" id="Group 16" o:spid="_x0000_s1026" style="width:434.8pt;height:108.3pt;mso-position-horizontal-relative:char;mso-position-vertical-relative:line" coordsize="63800,17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">
                  <v:shape id="Freeform: Shape 2" o:spid="_x0000_s1027" style="position:absolute;width:16789;height:10073;visibility:visible;mso-wrap-style:square;v-text-anchor:middle" coordsize="1678957,10073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" adj="-11796480,,5400" path="m,100737c,45101,45101,,100737,l1578220,v55636,,100737,45101,100737,100737l1678957,906637v,55636,-45101,100737,-100737,100737l100737,1007374c45101,1007374,,962273,,906637l,100737xe" fillcolor="#5b9bd5 [3204]" strokecolor="white [3201]" strokeweight="1pt">
                    <v:stroke joinstyle="miter"/>
                    <v:formulas/>
                    <v:path arrowok="t" o:connecttype="custom" o:connectlocs="0,100737;100737,0;1578220,0;1678957,100737;1678957,906637;1578220,1007374;100737,1007374;0,906637;0,100737" o:connectangles="0,0,0,0,0,0,0,0,0" textboxrect="0,0,1678957,1007374"/>
                    <v:textbox inset="2.08958mm,2.08958mm,2.08958mm,2.08958mm">
                      <w:txbxContent>
                        <w:p w14:paraId="71F62D52" w14:textId="77777777" w:rsidR="00CC3188" w:rsidRPr="00CC3188" w:rsidRDefault="00CC3188" w:rsidP="00CC3188">
                          <w:pPr>
                            <w:spacing w:after="101" w:line="216" w:lineRule="auto"/>
                            <w:jc w:val="center"/>
                            <w:rPr>
                              <w:rFonts w:hAnsi="Calibri"/>
                              <w:b/>
                              <w:bCs/>
                              <w:kern w:val="24"/>
                              <w:sz w:val="24"/>
                              <w:szCs w:val="24"/>
                              <w:lang w:val="en-US"/>
                              <w:rPrChange w:id="30" w:author="María Berjano" w:date="2022-04-04T19:19:00Z">
                                <w:rPr>
                                  <w:rFonts w:hAnsi="Calibri"/>
                                  <w:b/>
                                  <w:bCs/>
                                  <w:color w:val="FFFFFF" w:themeColor="light1"/>
                                  <w:kern w:val="24"/>
                                  <w:sz w:val="24"/>
                                  <w:szCs w:val="24"/>
                                </w:rPr>
                              </w:rPrChange>
                            </w:rPr>
                          </w:pPr>
                          <w:r w:rsidRPr="00CC3188">
                            <w:rPr>
                              <w:rFonts w:hAnsi="Calibri"/>
                              <w:b/>
                              <w:bCs/>
                              <w:kern w:val="24"/>
                              <w:u w:val="single"/>
                              <w:lang w:val="en-US"/>
                              <w:rPrChange w:id="31" w:author="María Berjano" w:date="2022-04-04T19:19:00Z">
                                <w:rPr>
                                  <w:rFonts w:hAnsi="Calibri"/>
                                  <w:b/>
                                  <w:bCs/>
                                  <w:color w:val="FFFFFF" w:themeColor="light1"/>
                                  <w:kern w:val="24"/>
                                  <w:u w:val="single"/>
                                </w:rPr>
                              </w:rPrChange>
                            </w:rPr>
                            <w:t>Phase I:</w:t>
                          </w:r>
                        </w:p>
                        <w:p w14:paraId="0C35974E" w14:textId="77777777" w:rsidR="00CC3188" w:rsidRPr="00CC3188" w:rsidRDefault="00CC3188" w:rsidP="00CC3188">
                          <w:pPr>
                            <w:spacing w:after="101" w:line="216" w:lineRule="auto"/>
                            <w:jc w:val="center"/>
                            <w:rPr>
                              <w:rFonts w:hAnsi="Calibri"/>
                              <w:kern w:val="24"/>
                              <w:lang w:val="en-US"/>
                              <w:rPrChange w:id="32" w:author="María Berjano" w:date="2022-04-04T19:19:00Z">
                                <w:rPr>
                                  <w:rFonts w:hAnsi="Calibri"/>
                                  <w:color w:val="FFFFFF" w:themeColor="light1"/>
                                  <w:kern w:val="24"/>
                                </w:rPr>
                              </w:rPrChange>
                            </w:rPr>
                          </w:pPr>
                          <w:r w:rsidRPr="00CC3188">
                            <w:rPr>
                              <w:rFonts w:hAnsi="Calibri"/>
                              <w:kern w:val="24"/>
                              <w:lang w:val="en-US"/>
                              <w:rPrChange w:id="33" w:author="María Berjano" w:date="2022-04-04T19:19:00Z">
                                <w:rPr>
                                  <w:rFonts w:hAnsi="Calibri"/>
                                  <w:color w:val="FFFFFF" w:themeColor="light1"/>
                                  <w:kern w:val="24"/>
                                </w:rPr>
                              </w:rPrChange>
                            </w:rPr>
                            <w:t>Wanting and liking rating of stimuli</w:t>
                          </w:r>
                        </w:p>
                      </w:txbxContent>
                    </v:textbox>
                  </v:shape>
                  <v:shape id="Freeform: Shape 3" o:spid="_x0000_s1028" style="position:absolute;left:18468;top:2954;width:3559;height:4164;visibility:visible;mso-wrap-style:square;v-text-anchor:middle" coordsize="355939,41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" path="m,83276r177970,l177970,,355939,208191,177970,416381r,-83276l,333105,,83276xe" fillcolor="#9cc2e5 [1940]" stroked="f">
                    <v:path arrowok="t" o:connecttype="custom" o:connectlocs="0,83276;177970,83276;177970,0;355939,208191;177970,416381;177970,333105;0,333105;0,83276" o:connectangles="0,0,0,0,0,0,0,0"/>
                  </v:shape>
                  <v:shape id="Freeform: Shape 4" o:spid="_x0000_s1029" style="position:absolute;left:23505;width:16789;height:10073;visibility:visible;mso-wrap-style:square;v-text-anchor:middle" coordsize="1678957,10073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" adj="-11796480,,5400" path="m,100737c,45101,45101,,100737,l1578220,v55636,,100737,45101,100737,100737l1678957,906637v,55636,-45101,100737,-100737,100737l100737,1007374c45101,1007374,,962273,,906637l,100737xe" fillcolor="#5b9bd5 [3204]" strokecolor="white [3201]" strokeweight="1pt">
                    <v:stroke joinstyle="miter"/>
                    <v:formulas/>
                    <v:path arrowok="t" o:connecttype="custom" o:connectlocs="0,100737;100737,0;1578220,0;1678957,100737;1678957,906637;1578220,1007374;100737,1007374;0,906637;0,100737" o:connectangles="0,0,0,0,0,0,0,0,0" textboxrect="0,0,1678957,1007374"/>
                    <v:textbox inset="2.08958mm,2.08958mm,2.08958mm,2.08958mm">
                      <w:txbxContent>
                        <w:p w14:paraId="63E3653B" w14:textId="77777777" w:rsidR="00CC3188" w:rsidRPr="00CC3188" w:rsidRDefault="00CC3188" w:rsidP="00CC3188">
                          <w:pPr>
                            <w:spacing w:after="101" w:line="216" w:lineRule="auto"/>
                            <w:jc w:val="center"/>
                            <w:rPr>
                              <w:rFonts w:hAnsi="Calibri"/>
                              <w:b/>
                              <w:bCs/>
                              <w:kern w:val="24"/>
                              <w:sz w:val="24"/>
                              <w:szCs w:val="24"/>
                              <w:lang w:val="en-US"/>
                              <w:rPrChange w:id="34" w:author="María Berjano" w:date="2022-04-04T19:19:00Z">
                                <w:rPr>
                                  <w:rFonts w:hAnsi="Calibri"/>
                                  <w:b/>
                                  <w:bCs/>
                                  <w:color w:val="FFFFFF" w:themeColor="light1"/>
                                  <w:kern w:val="24"/>
                                  <w:sz w:val="24"/>
                                  <w:szCs w:val="24"/>
                                </w:rPr>
                              </w:rPrChange>
                            </w:rPr>
                          </w:pPr>
                          <w:r w:rsidRPr="00CC3188">
                            <w:rPr>
                              <w:rFonts w:hAnsi="Calibri"/>
                              <w:b/>
                              <w:bCs/>
                              <w:kern w:val="24"/>
                              <w:u w:val="single"/>
                              <w:lang w:val="en-US"/>
                              <w:rPrChange w:id="35" w:author="María Berjano" w:date="2022-04-04T19:19:00Z">
                                <w:rPr>
                                  <w:rFonts w:hAnsi="Calibri"/>
                                  <w:b/>
                                  <w:bCs/>
                                  <w:color w:val="FFFFFF" w:themeColor="light1"/>
                                  <w:kern w:val="24"/>
                                  <w:u w:val="single"/>
                                </w:rPr>
                              </w:rPrChange>
                            </w:rPr>
                            <w:t>Phase II:</w:t>
                          </w:r>
                        </w:p>
                        <w:p w14:paraId="25AF64F9" w14:textId="77777777" w:rsidR="00CC3188" w:rsidRPr="00CC3188" w:rsidRDefault="00CC3188" w:rsidP="00CC3188">
                          <w:pPr>
                            <w:spacing w:after="101" w:line="216" w:lineRule="auto"/>
                            <w:jc w:val="center"/>
                            <w:rPr>
                              <w:rFonts w:hAnsi="Calibri"/>
                              <w:kern w:val="24"/>
                              <w:lang w:val="en-US"/>
                              <w:rPrChange w:id="36" w:author="María Berjano" w:date="2022-04-04T19:19:00Z">
                                <w:rPr>
                                  <w:rFonts w:hAnsi="Calibri"/>
                                  <w:color w:val="FFFFFF" w:themeColor="light1"/>
                                  <w:kern w:val="24"/>
                                </w:rPr>
                              </w:rPrChange>
                            </w:rPr>
                          </w:pPr>
                          <w:r w:rsidRPr="00CC3188">
                            <w:rPr>
                              <w:rFonts w:hAnsi="Calibri"/>
                              <w:kern w:val="24"/>
                              <w:lang w:val="en-US"/>
                              <w:rPrChange w:id="37" w:author="María Berjano" w:date="2022-04-04T19:19:00Z">
                                <w:rPr>
                                  <w:rFonts w:hAnsi="Calibri"/>
                                  <w:color w:val="FFFFFF" w:themeColor="light1"/>
                                  <w:kern w:val="24"/>
                                </w:rPr>
                              </w:rPrChange>
                            </w:rPr>
                            <w:t>Choosing between stimuli pairs</w:t>
                          </w:r>
                        </w:p>
                      </w:txbxContent>
                    </v:textbox>
                  </v:shape>
                  <v:shape id="Freeform: Shape 5" o:spid="_x0000_s1030" style="position:absolute;left:41973;top:2954;width:3560;height:4164;visibility:visible;mso-wrap-style:square;v-text-anchor:middle" coordsize="355939,41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" path="m,83276r177970,l177970,,355939,208191,177970,416381r,-83276l,333105,,83276xe" fillcolor="#9cc2e5 [1940]" stroked="f">
                    <v:path arrowok="t" o:connecttype="custom" o:connectlocs="0,83276;177970,83276;177970,0;355939,208191;177970,416381;177970,333105;0,333105;0,83276" o:connectangles="0,0,0,0,0,0,0,0"/>
                  </v:shape>
                  <v:shape id="Freeform: Shape 6" o:spid="_x0000_s1031" style="position:absolute;left:47010;width:16790;height:10073;visibility:visible;mso-wrap-style:square;v-text-anchor:middle" coordsize="1678957,10073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" adj="-11796480,,5400" path="m,100737c,45101,45101,,100737,l1578220,v55636,,100737,45101,100737,100737l1678957,906637v,55636,-45101,100737,-100737,100737l100737,1007374c45101,1007374,,962273,,906637l,100737xe" fillcolor="#5b9bd5 [3204]" strokecolor="white [3201]" strokeweight="1pt">
                    <v:stroke joinstyle="miter"/>
                    <v:formulas/>
                    <v:path arrowok="t" o:connecttype="custom" o:connectlocs="0,100737;100737,0;1578220,0;1678957,100737;1678957,906637;1578220,1007374;100737,1007374;0,906637;0,100737" o:connectangles="0,0,0,0,0,0,0,0,0" textboxrect="0,0,1678957,1007374"/>
                    <v:textbox inset="2.08958mm,2.08958mm,2.08958mm,2.08958mm">
                      <w:txbxContent>
                        <w:p w14:paraId="1A3747E7" w14:textId="77777777" w:rsidR="00CC3188" w:rsidRPr="00CC3188" w:rsidRDefault="00CC3188" w:rsidP="00CC3188">
                          <w:pPr>
                            <w:spacing w:after="101" w:line="216" w:lineRule="auto"/>
                            <w:jc w:val="center"/>
                            <w:rPr>
                              <w:rFonts w:hAnsi="Calibri"/>
                              <w:b/>
                              <w:bCs/>
                              <w:kern w:val="24"/>
                              <w:sz w:val="24"/>
                              <w:szCs w:val="24"/>
                              <w:rPrChange w:id="38" w:author="María Berjano" w:date="2022-04-04T19:19:00Z">
                                <w:rPr>
                                  <w:rFonts w:hAnsi="Calibri"/>
                                  <w:b/>
                                  <w:bCs/>
                                  <w:color w:val="FFFFFF" w:themeColor="light1"/>
                                  <w:kern w:val="24"/>
                                  <w:sz w:val="24"/>
                                  <w:szCs w:val="24"/>
                                </w:rPr>
                              </w:rPrChange>
                            </w:rPr>
                          </w:pPr>
                          <w:r w:rsidRPr="00CC3188">
                            <w:rPr>
                              <w:rFonts w:hAnsi="Calibri"/>
                              <w:b/>
                              <w:bCs/>
                              <w:kern w:val="24"/>
                              <w:u w:val="single"/>
                              <w:rPrChange w:id="39" w:author="María Berjano" w:date="2022-04-04T19:19:00Z">
                                <w:rPr>
                                  <w:rFonts w:hAnsi="Calibri"/>
                                  <w:b/>
                                  <w:bCs/>
                                  <w:color w:val="FFFFFF" w:themeColor="light1"/>
                                  <w:kern w:val="24"/>
                                  <w:u w:val="single"/>
                                </w:rPr>
                              </w:rPrChange>
                            </w:rPr>
                            <w:t xml:space="preserve">Phase </w:t>
                          </w:r>
                          <w:r w:rsidRPr="00CC3188">
                            <w:rPr>
                              <w:rFonts w:hAnsi="Calibri"/>
                              <w:b/>
                              <w:bCs/>
                              <w:kern w:val="24"/>
                              <w:u w:val="single"/>
                              <w:rPrChange w:id="40" w:author="María Berjano" w:date="2022-04-04T19:19:00Z">
                                <w:rPr>
                                  <w:rFonts w:hAnsi="Calibri"/>
                                  <w:b/>
                                  <w:bCs/>
                                  <w:color w:val="FFFFFF" w:themeColor="light1"/>
                                  <w:kern w:val="24"/>
                                  <w:u w:val="single"/>
                                </w:rPr>
                              </w:rPrChange>
                            </w:rPr>
                            <w:t>III:</w:t>
                          </w:r>
                        </w:p>
                        <w:p w14:paraId="55CE1E44" w14:textId="77777777" w:rsidR="00CC3188" w:rsidRPr="00CC3188" w:rsidRDefault="00CC3188" w:rsidP="00CC3188">
                          <w:pPr>
                            <w:spacing w:after="101" w:line="216" w:lineRule="auto"/>
                            <w:jc w:val="center"/>
                            <w:rPr>
                              <w:rFonts w:hAnsi="Calibri"/>
                              <w:kern w:val="24"/>
                              <w:rPrChange w:id="41" w:author="María Berjano" w:date="2022-04-04T19:19:00Z">
                                <w:rPr>
                                  <w:rFonts w:hAnsi="Calibri"/>
                                  <w:color w:val="FFFFFF" w:themeColor="light1"/>
                                  <w:kern w:val="24"/>
                                </w:rPr>
                              </w:rPrChange>
                            </w:rPr>
                          </w:pPr>
                          <w:r w:rsidRPr="00CC3188">
                            <w:rPr>
                              <w:rFonts w:hAnsi="Calibri"/>
                              <w:kern w:val="24"/>
                              <w:rPrChange w:id="42" w:author="María Berjano" w:date="2022-04-04T19:19:00Z">
                                <w:rPr>
                                  <w:rFonts w:hAnsi="Calibri"/>
                                  <w:color w:val="FFFFFF" w:themeColor="light1"/>
                                  <w:kern w:val="24"/>
                                </w:rPr>
                              </w:rPrChange>
                            </w:rPr>
                            <w:t>Reward rating</w:t>
                          </w:r>
                        </w:p>
                      </w:txbxContent>
                    </v:textbox>
                  </v:shape>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7" o:spid="_x0000_s1032" type="#_x0000_t104" style="position:absolute;left:30704;top:10753;width:26098;height:6477;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" adj="18920,20930,5400" fillcolor="#bdd6ee [1300]" stroked="f" strokeweight="1pt"/>
                  <w10:anchorlock/>
                </v:group>
              </w:pict>
            </mc:Fallback>
          </mc:AlternateContent>
        </w:r>
      </w:ins>
      <w:ins w:id="43" w:author="María Berjano" w:date="2022-04-04T19:13:00Z">
        <w:r w:rsidR="004E1D0A" w:rsidRPr="004E1D0A">
          <w:rPr>
            <w:noProof/>
            <w:lang w:val="en-US"/>
            <w:rPrChange w:id="44" w:author="María Berjano" w:date="2022-04-04T19:14:00Z">
              <w:rPr>
                <w:noProof/>
              </w:rPr>
            </w:rPrChange>
          </w:rPr>
          <w:t xml:space="preserve"> </w:t>
        </w:r>
      </w:ins>
    </w:p>
    <w:p w14:paraId="29A4BA57" w14:textId="030A01B7" w:rsidR="007172D5" w:rsidRPr="00377856" w:rsidRDefault="007172D5" w:rsidP="007172D5">
      <w:pPr>
        <w:pStyle w:val="Heading1"/>
        <w:rPr>
          <w:rFonts w:ascii="Arial" w:hAnsi="Arial" w:cs="Arial"/>
          <w:b/>
          <w:color w:val="000000" w:themeColor="text1"/>
          <w:sz w:val="28"/>
          <w:szCs w:val="28"/>
          <w:lang w:val="en-US"/>
        </w:rPr>
      </w:pPr>
      <w:bookmarkStart w:id="45" w:name="_Toc99986265"/>
      <w:r>
        <w:rPr>
          <w:rFonts w:ascii="Arial" w:hAnsi="Arial" w:cs="Arial"/>
          <w:b/>
          <w:color w:val="000000" w:themeColor="text1"/>
          <w:sz w:val="28"/>
          <w:szCs w:val="28"/>
          <w:lang w:val="en-US"/>
        </w:rPr>
        <w:t>Script description</w:t>
      </w:r>
      <w:r w:rsidRPr="00377856">
        <w:rPr>
          <w:rFonts w:ascii="Arial" w:hAnsi="Arial" w:cs="Arial"/>
          <w:b/>
          <w:color w:val="000000" w:themeColor="text1"/>
          <w:sz w:val="28"/>
          <w:szCs w:val="28"/>
          <w:lang w:val="en-US"/>
        </w:rPr>
        <w:t xml:space="preserve"> </w:t>
      </w:r>
      <w:proofErr w:type="spellStart"/>
      <w:r w:rsidR="00D9205E">
        <w:rPr>
          <w:rFonts w:ascii="Arial" w:hAnsi="Arial" w:cs="Arial"/>
          <w:b/>
          <w:color w:val="000000" w:themeColor="text1"/>
          <w:sz w:val="28"/>
          <w:szCs w:val="28"/>
          <w:lang w:val="en-US"/>
        </w:rPr>
        <w:t>Reward_Rating_main</w:t>
      </w:r>
      <w:r>
        <w:rPr>
          <w:rFonts w:ascii="Arial" w:hAnsi="Arial" w:cs="Arial"/>
          <w:b/>
          <w:color w:val="000000" w:themeColor="text1"/>
          <w:sz w:val="28"/>
          <w:szCs w:val="28"/>
          <w:lang w:val="en-US"/>
        </w:rPr>
        <w:t>.m</w:t>
      </w:r>
      <w:bookmarkEnd w:id="45"/>
      <w:proofErr w:type="spellEnd"/>
    </w:p>
    <w:p w14:paraId="2F8D5B12" w14:textId="77777777" w:rsidR="007172D5" w:rsidRPr="00377856" w:rsidRDefault="007172D5" w:rsidP="007172D5">
      <w:pPr>
        <w:rPr>
          <w:rFonts w:ascii="Arial" w:hAnsi="Arial" w:cs="Arial"/>
          <w:lang w:val="en-US"/>
        </w:rPr>
      </w:pPr>
    </w:p>
    <w:p w14:paraId="5CEB959B" w14:textId="77777777" w:rsidR="007172D5" w:rsidRDefault="007172D5" w:rsidP="007172D5">
      <w:pPr>
        <w:spacing w:line="360" w:lineRule="auto"/>
        <w:rPr>
          <w:rFonts w:ascii="Arial" w:hAnsi="Arial" w:cs="Arial"/>
          <w:lang w:val="en-US"/>
        </w:rPr>
      </w:pPr>
      <w:r>
        <w:rPr>
          <w:rFonts w:ascii="Arial" w:hAnsi="Arial" w:cs="Arial"/>
          <w:lang w:val="en-US"/>
        </w:rPr>
        <w:t>T</w:t>
      </w:r>
      <w:r w:rsidRPr="00377856">
        <w:rPr>
          <w:rFonts w:ascii="Arial" w:hAnsi="Arial" w:cs="Arial"/>
          <w:lang w:val="en-US"/>
        </w:rPr>
        <w:t xml:space="preserve">here are </w:t>
      </w:r>
      <w:r>
        <w:rPr>
          <w:rFonts w:ascii="Arial" w:hAnsi="Arial" w:cs="Arial"/>
          <w:lang w:val="en-US"/>
        </w:rPr>
        <w:t xml:space="preserve">three general blocks in which the script can be divided: </w:t>
      </w:r>
    </w:p>
    <w:p w14:paraId="54D753DE" w14:textId="3F271B62" w:rsidR="007172D5" w:rsidRDefault="007172D5" w:rsidP="007172D5">
      <w:pPr>
        <w:pStyle w:val="ListParagraph"/>
        <w:numPr>
          <w:ilvl w:val="0"/>
          <w:numId w:val="3"/>
        </w:numPr>
        <w:spacing w:line="360" w:lineRule="auto"/>
        <w:rPr>
          <w:rFonts w:ascii="Arial" w:hAnsi="Arial" w:cs="Arial"/>
          <w:lang w:val="en-US"/>
        </w:rPr>
      </w:pPr>
      <w:r>
        <w:rPr>
          <w:rFonts w:ascii="Arial" w:hAnsi="Arial" w:cs="Arial"/>
          <w:lang w:val="en-US"/>
        </w:rPr>
        <w:t xml:space="preserve">Experiment preparation and customization: Parts 1 – </w:t>
      </w:r>
      <w:r w:rsidR="002668D5">
        <w:rPr>
          <w:rFonts w:ascii="Arial" w:hAnsi="Arial" w:cs="Arial"/>
          <w:lang w:val="en-US"/>
        </w:rPr>
        <w:t>7</w:t>
      </w:r>
    </w:p>
    <w:p w14:paraId="63B94F73" w14:textId="2EDC50F4" w:rsidR="007172D5" w:rsidRDefault="007172D5" w:rsidP="007172D5">
      <w:pPr>
        <w:pStyle w:val="ListParagraph"/>
        <w:numPr>
          <w:ilvl w:val="0"/>
          <w:numId w:val="3"/>
        </w:numPr>
        <w:spacing w:line="360" w:lineRule="auto"/>
        <w:rPr>
          <w:rFonts w:ascii="Arial" w:hAnsi="Arial" w:cs="Arial"/>
          <w:lang w:val="en-US"/>
        </w:rPr>
      </w:pPr>
      <w:r>
        <w:rPr>
          <w:rFonts w:ascii="Arial" w:hAnsi="Arial" w:cs="Arial"/>
          <w:lang w:val="en-US"/>
        </w:rPr>
        <w:t>E</w:t>
      </w:r>
      <w:r w:rsidRPr="0068496C">
        <w:rPr>
          <w:rFonts w:ascii="Arial" w:hAnsi="Arial" w:cs="Arial"/>
          <w:lang w:val="en-US"/>
        </w:rPr>
        <w:t>xperiment</w:t>
      </w:r>
      <w:r>
        <w:rPr>
          <w:rFonts w:ascii="Arial" w:hAnsi="Arial" w:cs="Arial"/>
          <w:lang w:val="en-US"/>
        </w:rPr>
        <w:t xml:space="preserve"> run: Parts </w:t>
      </w:r>
      <w:r w:rsidR="002668D5">
        <w:rPr>
          <w:rFonts w:ascii="Arial" w:hAnsi="Arial" w:cs="Arial"/>
          <w:lang w:val="en-US"/>
        </w:rPr>
        <w:t>8</w:t>
      </w:r>
      <w:r>
        <w:rPr>
          <w:rFonts w:ascii="Arial" w:hAnsi="Arial" w:cs="Arial"/>
          <w:lang w:val="en-US"/>
        </w:rPr>
        <w:t xml:space="preserve"> – </w:t>
      </w:r>
      <w:r w:rsidR="002668D5">
        <w:rPr>
          <w:rFonts w:ascii="Arial" w:hAnsi="Arial" w:cs="Arial"/>
          <w:lang w:val="en-US"/>
        </w:rPr>
        <w:t>9</w:t>
      </w:r>
    </w:p>
    <w:p w14:paraId="5729ECE1" w14:textId="77777777" w:rsidR="007172D5" w:rsidRPr="00B56F11" w:rsidRDefault="007172D5" w:rsidP="007172D5">
      <w:pPr>
        <w:pStyle w:val="ListParagraph"/>
        <w:numPr>
          <w:ilvl w:val="0"/>
          <w:numId w:val="3"/>
        </w:numPr>
        <w:spacing w:line="360" w:lineRule="auto"/>
        <w:rPr>
          <w:rFonts w:ascii="Arial" w:hAnsi="Arial" w:cs="Arial"/>
          <w:lang w:val="en-US"/>
        </w:rPr>
      </w:pPr>
      <w:r>
        <w:rPr>
          <w:rFonts w:ascii="Arial" w:hAnsi="Arial" w:cs="Arial"/>
          <w:lang w:val="en-US"/>
        </w:rPr>
        <w:t>Saving experiment data: Part 11</w:t>
      </w:r>
    </w:p>
    <w:p w14:paraId="7E716879" w14:textId="49EA785A" w:rsidR="007172D5" w:rsidRPr="00377856" w:rsidRDefault="007172D5" w:rsidP="007172D5">
      <w:pPr>
        <w:pStyle w:val="Heading2"/>
        <w:rPr>
          <w:rFonts w:ascii="Arial" w:hAnsi="Arial" w:cs="Arial"/>
          <w:i/>
          <w:color w:val="000000" w:themeColor="text1"/>
          <w:lang w:val="en-US"/>
        </w:rPr>
      </w:pPr>
      <w:bookmarkStart w:id="46" w:name="_Toc99986266"/>
      <w:r w:rsidRPr="00377856">
        <w:rPr>
          <w:rFonts w:ascii="Arial" w:hAnsi="Arial" w:cs="Arial"/>
          <w:i/>
          <w:color w:val="000000" w:themeColor="text1"/>
          <w:lang w:val="en-US"/>
        </w:rPr>
        <w:t xml:space="preserve">Part 1: </w:t>
      </w:r>
      <w:r w:rsidR="00D9205E" w:rsidRPr="00D9205E">
        <w:rPr>
          <w:rFonts w:ascii="Arial" w:hAnsi="Arial" w:cs="Arial"/>
          <w:i/>
          <w:color w:val="000000" w:themeColor="text1"/>
          <w:lang w:val="en-US"/>
        </w:rPr>
        <w:t>General settings and preparation</w:t>
      </w:r>
      <w:bookmarkEnd w:id="46"/>
    </w:p>
    <w:p w14:paraId="5FC1EA02" w14:textId="77777777" w:rsidR="007172D5" w:rsidRPr="00377856" w:rsidRDefault="007172D5" w:rsidP="007172D5">
      <w:pPr>
        <w:rPr>
          <w:rFonts w:ascii="Arial" w:hAnsi="Arial" w:cs="Arial"/>
          <w:lang w:val="en-US"/>
        </w:rPr>
      </w:pPr>
    </w:p>
    <w:p w14:paraId="2D3B38E7" w14:textId="77777777" w:rsidR="007172D5" w:rsidRDefault="007172D5" w:rsidP="007172D5">
      <w:pPr>
        <w:spacing w:line="360" w:lineRule="auto"/>
        <w:rPr>
          <w:rFonts w:ascii="Arial" w:hAnsi="Arial" w:cs="Arial"/>
          <w:lang w:val="en-US"/>
        </w:rPr>
      </w:pPr>
      <w:r>
        <w:rPr>
          <w:rFonts w:ascii="Arial" w:hAnsi="Arial" w:cs="Arial"/>
          <w:lang w:val="en-US"/>
        </w:rPr>
        <w:t xml:space="preserve">In this section, the following points are taken into consideration: </w:t>
      </w:r>
    </w:p>
    <w:p w14:paraId="728A2A84" w14:textId="1D93F795" w:rsidR="007172D5" w:rsidRDefault="007172D5" w:rsidP="007172D5">
      <w:pPr>
        <w:pStyle w:val="ListParagraph"/>
        <w:numPr>
          <w:ilvl w:val="0"/>
          <w:numId w:val="3"/>
        </w:numPr>
        <w:spacing w:line="360" w:lineRule="auto"/>
        <w:jc w:val="both"/>
        <w:rPr>
          <w:rFonts w:ascii="Arial" w:hAnsi="Arial" w:cs="Arial"/>
          <w:lang w:val="en-US"/>
        </w:rPr>
      </w:pPr>
      <w:r w:rsidRPr="00913B09">
        <w:rPr>
          <w:rFonts w:ascii="Arial" w:hAnsi="Arial" w:cs="Arial"/>
          <w:lang w:val="en-US"/>
        </w:rPr>
        <w:t xml:space="preserve">Project and subject information: Request subject and session information from experimenter. Convert this information to the appropriate formats (e.g. num2str, </w:t>
      </w:r>
      <w:r w:rsidRPr="00913B09">
        <w:rPr>
          <w:rFonts w:ascii="Arial" w:hAnsi="Arial" w:cs="Arial"/>
          <w:lang w:val="en-US"/>
        </w:rPr>
        <w:lastRenderedPageBreak/>
        <w:t>abbreviations etc.). Participants ID are filled with zeros at the front of the number until the ID consists of a total of 6 numbers.</w:t>
      </w:r>
    </w:p>
    <w:p w14:paraId="508DCE38" w14:textId="57D489E8" w:rsidR="004451E1" w:rsidRPr="004451E1" w:rsidRDefault="004451E1" w:rsidP="004451E1">
      <w:pPr>
        <w:pStyle w:val="ListParagraph"/>
        <w:numPr>
          <w:ilvl w:val="0"/>
          <w:numId w:val="3"/>
        </w:numPr>
        <w:spacing w:line="360" w:lineRule="auto"/>
        <w:rPr>
          <w:rFonts w:ascii="Arial" w:hAnsi="Arial" w:cs="Arial"/>
          <w:lang w:val="en-US"/>
        </w:rPr>
      </w:pPr>
      <w:r>
        <w:rPr>
          <w:rFonts w:ascii="Arial" w:hAnsi="Arial" w:cs="Arial"/>
          <w:lang w:val="en-US"/>
        </w:rPr>
        <w:t xml:space="preserve">Request language: </w:t>
      </w:r>
      <w:r w:rsidRPr="00913B09">
        <w:rPr>
          <w:rFonts w:ascii="Arial" w:hAnsi="Arial" w:cs="Arial"/>
          <w:lang w:val="en-US"/>
        </w:rPr>
        <w:t>German or English</w:t>
      </w:r>
      <w:r>
        <w:rPr>
          <w:rFonts w:ascii="Arial" w:hAnsi="Arial" w:cs="Arial"/>
          <w:lang w:val="en-US"/>
        </w:rPr>
        <w:t>.</w:t>
      </w:r>
    </w:p>
    <w:p w14:paraId="17D3ACE9" w14:textId="4AC1926C" w:rsidR="004451E1" w:rsidRDefault="004451E1" w:rsidP="007172D5">
      <w:pPr>
        <w:pStyle w:val="ListParagraph"/>
        <w:numPr>
          <w:ilvl w:val="0"/>
          <w:numId w:val="3"/>
        </w:numPr>
        <w:spacing w:line="360" w:lineRule="auto"/>
        <w:jc w:val="both"/>
        <w:rPr>
          <w:rFonts w:ascii="Arial" w:hAnsi="Arial" w:cs="Arial"/>
          <w:lang w:val="en-US"/>
        </w:rPr>
      </w:pPr>
      <w:commentRangeStart w:id="47"/>
      <w:commentRangeStart w:id="48"/>
      <w:r>
        <w:rPr>
          <w:rFonts w:ascii="Arial" w:hAnsi="Arial" w:cs="Arial"/>
          <w:lang w:val="en-US"/>
        </w:rPr>
        <w:t>Request start phase: I or II</w:t>
      </w:r>
      <w:commentRangeEnd w:id="47"/>
      <w:r w:rsidR="00A26DDE">
        <w:rPr>
          <w:rStyle w:val="CommentReference"/>
        </w:rPr>
        <w:commentReference w:id="47"/>
      </w:r>
      <w:commentRangeEnd w:id="48"/>
      <w:r w:rsidR="001C19E2">
        <w:rPr>
          <w:rStyle w:val="CommentReference"/>
        </w:rPr>
        <w:commentReference w:id="48"/>
      </w:r>
      <w:ins w:id="49" w:author="María Berjano" w:date="2022-04-04T13:56:00Z">
        <w:r w:rsidR="001C19E2">
          <w:rPr>
            <w:rFonts w:ascii="Arial" w:hAnsi="Arial" w:cs="Arial"/>
            <w:lang w:val="en-US"/>
          </w:rPr>
          <w:t xml:space="preserve">. If the </w:t>
        </w:r>
      </w:ins>
      <w:ins w:id="50" w:author="María Berjano" w:date="2022-04-04T13:57:00Z">
        <w:r w:rsidR="001C19E2">
          <w:rPr>
            <w:rFonts w:ascii="Arial" w:hAnsi="Arial" w:cs="Arial"/>
            <w:lang w:val="en-US"/>
          </w:rPr>
          <w:t>user wants to start the task in phase II</w:t>
        </w:r>
      </w:ins>
      <w:ins w:id="51" w:author="María Berjano" w:date="2022-04-04T13:58:00Z">
        <w:r w:rsidR="001C19E2">
          <w:rPr>
            <w:rFonts w:ascii="Arial" w:hAnsi="Arial" w:cs="Arial"/>
            <w:lang w:val="en-US"/>
          </w:rPr>
          <w:t>,</w:t>
        </w:r>
      </w:ins>
      <w:ins w:id="52" w:author="María Berjano" w:date="2022-04-04T13:57:00Z">
        <w:r w:rsidR="001C19E2">
          <w:rPr>
            <w:rFonts w:ascii="Arial" w:hAnsi="Arial" w:cs="Arial"/>
            <w:lang w:val="en-US"/>
          </w:rPr>
          <w:t xml:space="preserve"> a generic output from </w:t>
        </w:r>
      </w:ins>
      <w:ins w:id="53" w:author="María Berjano" w:date="2022-04-04T13:59:00Z">
        <w:r w:rsidR="001C19E2">
          <w:rPr>
            <w:rFonts w:ascii="Arial" w:hAnsi="Arial" w:cs="Arial"/>
            <w:lang w:val="en-US"/>
          </w:rPr>
          <w:t>p</w:t>
        </w:r>
      </w:ins>
      <w:ins w:id="54" w:author="María Berjano" w:date="2022-04-04T13:57:00Z">
        <w:r w:rsidR="001C19E2">
          <w:rPr>
            <w:rFonts w:ascii="Arial" w:hAnsi="Arial" w:cs="Arial"/>
            <w:lang w:val="en-US"/>
          </w:rPr>
          <w:t xml:space="preserve">hase I will be used for the </w:t>
        </w:r>
      </w:ins>
      <w:ins w:id="55" w:author="María Berjano" w:date="2022-04-04T13:59:00Z">
        <w:r w:rsidR="001C19E2">
          <w:rPr>
            <w:rFonts w:ascii="Arial" w:hAnsi="Arial" w:cs="Arial"/>
            <w:lang w:val="en-US"/>
          </w:rPr>
          <w:t xml:space="preserve">execution of phase II. This generic phase I output </w:t>
        </w:r>
      </w:ins>
      <w:ins w:id="56" w:author="María Berjano" w:date="2022-04-04T14:00:00Z">
        <w:r w:rsidR="001C19E2">
          <w:rPr>
            <w:rFonts w:ascii="Arial" w:hAnsi="Arial" w:cs="Arial"/>
            <w:lang w:val="en-US"/>
          </w:rPr>
          <w:t>is stored as</w:t>
        </w:r>
      </w:ins>
      <w:ins w:id="57" w:author="María Berjano" w:date="2022-04-04T13:59:00Z">
        <w:r w:rsidR="001C19E2">
          <w:rPr>
            <w:rFonts w:ascii="Arial" w:hAnsi="Arial" w:cs="Arial"/>
            <w:lang w:val="en-US"/>
          </w:rPr>
          <w:t xml:space="preserve"> a file named </w:t>
        </w:r>
      </w:ins>
      <w:proofErr w:type="spellStart"/>
      <w:ins w:id="58" w:author="María Berjano" w:date="2022-04-04T14:00:00Z">
        <w:r w:rsidR="001C19E2" w:rsidRPr="001C19E2">
          <w:rPr>
            <w:rFonts w:ascii="Arial" w:hAnsi="Arial" w:cs="Arial"/>
            <w:lang w:val="en-US"/>
          </w:rPr>
          <w:t>output_phase_I_generic.mat</w:t>
        </w:r>
      </w:ins>
      <w:proofErr w:type="spellEnd"/>
    </w:p>
    <w:p w14:paraId="647F4B76" w14:textId="0AC1E605" w:rsidR="004451E1" w:rsidRDefault="004451E1" w:rsidP="007172D5">
      <w:pPr>
        <w:pStyle w:val="ListParagraph"/>
        <w:numPr>
          <w:ilvl w:val="0"/>
          <w:numId w:val="3"/>
        </w:numPr>
        <w:spacing w:line="360" w:lineRule="auto"/>
        <w:jc w:val="both"/>
        <w:rPr>
          <w:rFonts w:ascii="Arial" w:hAnsi="Arial" w:cs="Arial"/>
          <w:lang w:val="en-US"/>
        </w:rPr>
      </w:pPr>
      <w:r>
        <w:rPr>
          <w:rFonts w:ascii="Arial" w:hAnsi="Arial" w:cs="Arial"/>
          <w:lang w:val="en-US"/>
        </w:rPr>
        <w:t>Request erotic category: men, women, both</w:t>
      </w:r>
    </w:p>
    <w:p w14:paraId="16935007" w14:textId="3D3CF328" w:rsidR="007172D5" w:rsidRDefault="007172D5" w:rsidP="007172D5">
      <w:pPr>
        <w:pStyle w:val="ListParagraph"/>
        <w:numPr>
          <w:ilvl w:val="0"/>
          <w:numId w:val="3"/>
        </w:numPr>
        <w:spacing w:line="360" w:lineRule="auto"/>
        <w:rPr>
          <w:rFonts w:ascii="Arial" w:hAnsi="Arial" w:cs="Arial"/>
          <w:lang w:val="en-US"/>
        </w:rPr>
      </w:pPr>
      <w:r w:rsidRPr="00913B09">
        <w:rPr>
          <w:rFonts w:ascii="Arial" w:hAnsi="Arial" w:cs="Arial"/>
          <w:lang w:val="en-US"/>
        </w:rPr>
        <w:t>Controller selection: Xbox gamepad (</w:t>
      </w:r>
      <w:r w:rsidR="004451E1">
        <w:rPr>
          <w:rFonts w:ascii="Arial" w:hAnsi="Arial" w:cs="Arial"/>
          <w:lang w:val="en-US"/>
        </w:rPr>
        <w:t>joystick</w:t>
      </w:r>
      <w:r w:rsidRPr="00913B09">
        <w:rPr>
          <w:rFonts w:ascii="Arial" w:hAnsi="Arial" w:cs="Arial"/>
          <w:lang w:val="en-US"/>
        </w:rPr>
        <w:t>)</w:t>
      </w:r>
    </w:p>
    <w:p w14:paraId="6649225E" w14:textId="5F16EDE9" w:rsidR="004451E1" w:rsidRPr="00913B09" w:rsidRDefault="004451E1" w:rsidP="007172D5">
      <w:pPr>
        <w:pStyle w:val="ListParagraph"/>
        <w:numPr>
          <w:ilvl w:val="0"/>
          <w:numId w:val="3"/>
        </w:numPr>
        <w:spacing w:line="360" w:lineRule="auto"/>
        <w:rPr>
          <w:rFonts w:ascii="Arial" w:hAnsi="Arial" w:cs="Arial"/>
          <w:lang w:val="en-US"/>
        </w:rPr>
      </w:pPr>
      <w:r>
        <w:rPr>
          <w:rFonts w:ascii="Arial" w:hAnsi="Arial" w:cs="Arial"/>
          <w:lang w:val="en-US"/>
        </w:rPr>
        <w:t>S</w:t>
      </w:r>
      <w:r w:rsidRPr="004451E1">
        <w:rPr>
          <w:rFonts w:ascii="Arial" w:hAnsi="Arial" w:cs="Arial"/>
          <w:lang w:val="en-US"/>
        </w:rPr>
        <w:t>et up folder for backups and final data</w:t>
      </w:r>
    </w:p>
    <w:p w14:paraId="2C71CB4D" w14:textId="7B1B712B" w:rsidR="007172D5" w:rsidRDefault="004451E1" w:rsidP="007172D5">
      <w:pPr>
        <w:pStyle w:val="ListParagraph"/>
        <w:numPr>
          <w:ilvl w:val="0"/>
          <w:numId w:val="3"/>
        </w:numPr>
        <w:spacing w:line="360" w:lineRule="auto"/>
        <w:rPr>
          <w:rFonts w:ascii="Arial" w:hAnsi="Arial" w:cs="Arial"/>
          <w:lang w:val="en-US"/>
        </w:rPr>
      </w:pPr>
      <w:r>
        <w:rPr>
          <w:rFonts w:ascii="Arial" w:hAnsi="Arial" w:cs="Arial"/>
          <w:lang w:val="en-US"/>
        </w:rPr>
        <w:t>S</w:t>
      </w:r>
      <w:r w:rsidR="007172D5" w:rsidRPr="00913B09">
        <w:rPr>
          <w:rFonts w:ascii="Arial" w:hAnsi="Arial" w:cs="Arial"/>
          <w:lang w:val="en-US"/>
        </w:rPr>
        <w:t xml:space="preserve">creen </w:t>
      </w:r>
      <w:r w:rsidR="00DC4CB0">
        <w:rPr>
          <w:rFonts w:ascii="Arial" w:hAnsi="Arial" w:cs="Arial"/>
          <w:lang w:val="en-US"/>
        </w:rPr>
        <w:t>preparation</w:t>
      </w:r>
    </w:p>
    <w:p w14:paraId="0DC77919" w14:textId="7799F71D" w:rsidR="004451E1" w:rsidRPr="00DC4CB0" w:rsidRDefault="004451E1" w:rsidP="00DC4CB0">
      <w:pPr>
        <w:pStyle w:val="ListParagraph"/>
        <w:numPr>
          <w:ilvl w:val="0"/>
          <w:numId w:val="3"/>
        </w:numPr>
        <w:spacing w:line="360" w:lineRule="auto"/>
        <w:rPr>
          <w:rFonts w:ascii="Arial" w:hAnsi="Arial" w:cs="Arial"/>
          <w:lang w:val="en-US"/>
        </w:rPr>
      </w:pPr>
      <w:r w:rsidRPr="00913B09">
        <w:rPr>
          <w:rFonts w:ascii="Arial" w:hAnsi="Arial" w:cs="Arial"/>
          <w:lang w:val="en-US"/>
        </w:rPr>
        <w:t>Get operating syst</w:t>
      </w:r>
      <w:r>
        <w:rPr>
          <w:rFonts w:ascii="Arial" w:hAnsi="Arial" w:cs="Arial"/>
          <w:lang w:val="en-US"/>
        </w:rPr>
        <w:t>e</w:t>
      </w:r>
      <w:r w:rsidRPr="00913B09">
        <w:rPr>
          <w:rFonts w:ascii="Arial" w:hAnsi="Arial" w:cs="Arial"/>
          <w:lang w:val="en-US"/>
        </w:rPr>
        <w:t>m and path information</w:t>
      </w:r>
    </w:p>
    <w:p w14:paraId="249109A3" w14:textId="30FC1373" w:rsidR="007172D5" w:rsidRPr="00377856" w:rsidRDefault="007172D5" w:rsidP="007172D5">
      <w:pPr>
        <w:spacing w:line="360" w:lineRule="auto"/>
        <w:rPr>
          <w:rFonts w:ascii="Arial" w:hAnsi="Arial" w:cs="Arial"/>
          <w:lang w:val="en-US"/>
        </w:rPr>
      </w:pPr>
      <w:r>
        <w:rPr>
          <w:rFonts w:ascii="Arial" w:hAnsi="Arial" w:cs="Arial"/>
          <w:lang w:val="en-US"/>
        </w:rPr>
        <w:t>The settings</w:t>
      </w:r>
      <w:r w:rsidRPr="00377856">
        <w:rPr>
          <w:rFonts w:ascii="Arial" w:hAnsi="Arial" w:cs="Arial"/>
          <w:lang w:val="en-US"/>
        </w:rPr>
        <w:t xml:space="preserve"> that are found at the beginning of the </w:t>
      </w:r>
      <w:r w:rsidR="00DC4CB0">
        <w:rPr>
          <w:rFonts w:ascii="Arial" w:hAnsi="Arial" w:cs="Arial"/>
          <w:lang w:val="en-US"/>
        </w:rPr>
        <w:t>Rewar</w:t>
      </w:r>
      <w:r w:rsidR="008421CE">
        <w:rPr>
          <w:rFonts w:ascii="Arial" w:hAnsi="Arial" w:cs="Arial"/>
          <w:lang w:val="en-US"/>
        </w:rPr>
        <w:t>d</w:t>
      </w:r>
      <w:r w:rsidR="00DC4CB0">
        <w:rPr>
          <w:rFonts w:ascii="Arial" w:hAnsi="Arial" w:cs="Arial"/>
          <w:lang w:val="en-US"/>
        </w:rPr>
        <w:t xml:space="preserve"> Rating</w:t>
      </w:r>
      <w:r>
        <w:rPr>
          <w:rFonts w:ascii="Arial" w:hAnsi="Arial" w:cs="Arial"/>
          <w:lang w:val="en-US"/>
        </w:rPr>
        <w:t xml:space="preserve"> Test </w:t>
      </w:r>
      <w:r w:rsidRPr="00377856">
        <w:rPr>
          <w:rFonts w:ascii="Arial" w:hAnsi="Arial" w:cs="Arial"/>
          <w:lang w:val="en-US"/>
        </w:rPr>
        <w:t xml:space="preserve">and that can be used to customize </w:t>
      </w:r>
      <w:r>
        <w:rPr>
          <w:rFonts w:ascii="Arial" w:hAnsi="Arial" w:cs="Arial"/>
          <w:lang w:val="en-US"/>
        </w:rPr>
        <w:t>the</w:t>
      </w:r>
      <w:r w:rsidRPr="00377856">
        <w:rPr>
          <w:rFonts w:ascii="Arial" w:hAnsi="Arial" w:cs="Arial"/>
          <w:lang w:val="en-US"/>
        </w:rPr>
        <w:t xml:space="preserve"> script are elaborated in order of appearance</w:t>
      </w:r>
      <w:r>
        <w:rPr>
          <w:rFonts w:ascii="Arial" w:hAnsi="Arial" w:cs="Arial"/>
          <w:lang w:val="en-US"/>
        </w:rPr>
        <w:t>:</w:t>
      </w:r>
    </w:p>
    <w:p w14:paraId="6B2B82AF" w14:textId="77777777" w:rsidR="007172D5" w:rsidRPr="00377856" w:rsidRDefault="007172D5" w:rsidP="007172D5">
      <w:pPr>
        <w:rPr>
          <w:rFonts w:ascii="Arial" w:hAnsi="Arial" w:cs="Arial"/>
          <w:lang w:val="en-US"/>
        </w:rPr>
      </w:pPr>
    </w:p>
    <w:tbl>
      <w:tblPr>
        <w:tblStyle w:val="PlainTable4"/>
        <w:tblW w:w="0" w:type="auto"/>
        <w:tblLook w:val="04A0" w:firstRow="1" w:lastRow="0" w:firstColumn="1" w:lastColumn="0" w:noHBand="0" w:noVBand="1"/>
      </w:tblPr>
      <w:tblGrid>
        <w:gridCol w:w="3718"/>
        <w:gridCol w:w="5120"/>
      </w:tblGrid>
      <w:tr w:rsidR="00DC4CB0" w:rsidRPr="0024120E" w14:paraId="0ECDBDE3" w14:textId="77777777" w:rsidTr="00DC4CB0">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718" w:type="dxa"/>
          </w:tcPr>
          <w:p w14:paraId="0645C968" w14:textId="40AB3493" w:rsidR="00DC4CB0" w:rsidRPr="00377856" w:rsidRDefault="00DC4CB0" w:rsidP="00500A11">
            <w:pPr>
              <w:autoSpaceDE w:val="0"/>
              <w:autoSpaceDN w:val="0"/>
              <w:adjustRightInd w:val="0"/>
              <w:rPr>
                <w:rFonts w:ascii="Arial" w:hAnsi="Arial" w:cs="Arial"/>
                <w:color w:val="000000"/>
                <w:sz w:val="20"/>
                <w:szCs w:val="20"/>
              </w:rPr>
            </w:pPr>
            <w:r>
              <w:rPr>
                <w:rFonts w:ascii="Arial" w:hAnsi="Arial" w:cs="Arial"/>
                <w:color w:val="000000"/>
                <w:sz w:val="20"/>
                <w:szCs w:val="20"/>
              </w:rPr>
              <w:t>subj.version = 1</w:t>
            </w:r>
          </w:p>
        </w:tc>
        <w:tc>
          <w:tcPr>
            <w:tcW w:w="5120" w:type="dxa"/>
          </w:tcPr>
          <w:p w14:paraId="3E4C43B1" w14:textId="16770EC1" w:rsidR="00DC4CB0" w:rsidRPr="00A756ED" w:rsidRDefault="00DC4CB0" w:rsidP="00500A11">
            <w:pP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US"/>
              </w:rPr>
            </w:pPr>
            <w:r>
              <w:rPr>
                <w:rFonts w:ascii="Arial" w:hAnsi="Arial" w:cs="Arial"/>
                <w:b w:val="0"/>
                <w:bCs w:val="0"/>
                <w:lang w:val="en-US"/>
              </w:rPr>
              <w:t>Project version</w:t>
            </w:r>
          </w:p>
        </w:tc>
      </w:tr>
      <w:tr w:rsidR="007172D5" w:rsidRPr="00A37CB8" w14:paraId="66AEF4C0" w14:textId="77777777" w:rsidTr="00DC4CB0">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718" w:type="dxa"/>
          </w:tcPr>
          <w:p w14:paraId="7F4176EC" w14:textId="396CBD54" w:rsidR="007172D5" w:rsidRPr="00377856" w:rsidRDefault="007172D5" w:rsidP="00500A11">
            <w:pPr>
              <w:autoSpaceDE w:val="0"/>
              <w:autoSpaceDN w:val="0"/>
              <w:adjustRightInd w:val="0"/>
              <w:rPr>
                <w:rFonts w:ascii="Arial" w:hAnsi="Arial" w:cs="Arial"/>
                <w:sz w:val="24"/>
                <w:szCs w:val="24"/>
              </w:rPr>
            </w:pPr>
            <w:r w:rsidRPr="00377856">
              <w:rPr>
                <w:rFonts w:ascii="Arial" w:hAnsi="Arial" w:cs="Arial"/>
                <w:color w:val="000000"/>
                <w:sz w:val="20"/>
                <w:szCs w:val="20"/>
              </w:rPr>
              <w:t xml:space="preserve">subj.study = </w:t>
            </w:r>
            <w:r w:rsidRPr="00377856">
              <w:rPr>
                <w:rFonts w:ascii="Arial" w:hAnsi="Arial" w:cs="Arial"/>
                <w:color w:val="A020F0"/>
                <w:sz w:val="20"/>
                <w:szCs w:val="20"/>
              </w:rPr>
              <w:t>'TUE00</w:t>
            </w:r>
            <w:r w:rsidR="004451E1">
              <w:rPr>
                <w:rFonts w:ascii="Arial" w:hAnsi="Arial" w:cs="Arial"/>
                <w:color w:val="A020F0"/>
                <w:sz w:val="20"/>
                <w:szCs w:val="20"/>
              </w:rPr>
              <w:t>9</w:t>
            </w:r>
            <w:r w:rsidRPr="00377856">
              <w:rPr>
                <w:rFonts w:ascii="Arial" w:hAnsi="Arial" w:cs="Arial"/>
                <w:color w:val="A020F0"/>
                <w:sz w:val="20"/>
                <w:szCs w:val="20"/>
              </w:rPr>
              <w:t>'</w:t>
            </w:r>
            <w:r w:rsidRPr="00377856">
              <w:rPr>
                <w:rFonts w:ascii="Arial" w:hAnsi="Arial" w:cs="Arial"/>
                <w:color w:val="000000"/>
                <w:sz w:val="20"/>
                <w:szCs w:val="20"/>
              </w:rPr>
              <w:t>;</w:t>
            </w:r>
          </w:p>
          <w:p w14:paraId="0D7C259D" w14:textId="77777777" w:rsidR="007172D5" w:rsidRPr="00377856" w:rsidRDefault="007172D5" w:rsidP="00500A11">
            <w:pPr>
              <w:autoSpaceDE w:val="0"/>
              <w:autoSpaceDN w:val="0"/>
              <w:adjustRightInd w:val="0"/>
              <w:rPr>
                <w:rFonts w:ascii="Arial" w:hAnsi="Arial" w:cs="Arial"/>
                <w:color w:val="000000"/>
                <w:sz w:val="20"/>
                <w:szCs w:val="20"/>
              </w:rPr>
            </w:pPr>
          </w:p>
        </w:tc>
        <w:tc>
          <w:tcPr>
            <w:tcW w:w="5120" w:type="dxa"/>
          </w:tcPr>
          <w:p w14:paraId="6EBB9E79" w14:textId="77777777" w:rsidR="007172D5" w:rsidRPr="00DC4CB0" w:rsidRDefault="007172D5" w:rsidP="00500A1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DC4CB0">
              <w:rPr>
                <w:rFonts w:ascii="Arial" w:hAnsi="Arial" w:cs="Arial"/>
                <w:lang w:val="en-US"/>
              </w:rPr>
              <w:t>(Short) indicator of project. Is used to load/save files with appropriate project names.</w:t>
            </w:r>
          </w:p>
          <w:p w14:paraId="2EBB68C4" w14:textId="77777777" w:rsidR="007172D5" w:rsidRPr="00DC4CB0" w:rsidRDefault="007172D5" w:rsidP="00500A1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DC4CB0" w:rsidRPr="00A37CB8" w14:paraId="4403FBE9" w14:textId="77777777" w:rsidTr="00DC4CB0">
        <w:trPr>
          <w:trHeight w:val="485"/>
        </w:trPr>
        <w:tc>
          <w:tcPr>
            <w:cnfStyle w:val="001000000000" w:firstRow="0" w:lastRow="0" w:firstColumn="1" w:lastColumn="0" w:oddVBand="0" w:evenVBand="0" w:oddHBand="0" w:evenHBand="0" w:firstRowFirstColumn="0" w:firstRowLastColumn="0" w:lastRowFirstColumn="0" w:lastRowLastColumn="0"/>
            <w:tcW w:w="3718" w:type="dxa"/>
          </w:tcPr>
          <w:p w14:paraId="6AA353D0" w14:textId="51260316" w:rsidR="00DC4CB0" w:rsidRPr="00F26841" w:rsidRDefault="00DC4CB0" w:rsidP="00500A11">
            <w:pPr>
              <w:autoSpaceDE w:val="0"/>
              <w:autoSpaceDN w:val="0"/>
              <w:adjustRightInd w:val="0"/>
              <w:rPr>
                <w:rFonts w:ascii="Arial" w:hAnsi="Arial" w:cs="Arial"/>
                <w:color w:val="000000"/>
                <w:sz w:val="20"/>
                <w:szCs w:val="20"/>
              </w:rPr>
            </w:pPr>
            <w:r>
              <w:rPr>
                <w:rFonts w:ascii="Arial" w:hAnsi="Arial" w:cs="Arial"/>
                <w:color w:val="000000"/>
                <w:sz w:val="20"/>
                <w:szCs w:val="20"/>
              </w:rPr>
              <w:t>settings.do_fullscreen = 0;</w:t>
            </w:r>
          </w:p>
        </w:tc>
        <w:tc>
          <w:tcPr>
            <w:tcW w:w="5120" w:type="dxa"/>
          </w:tcPr>
          <w:p w14:paraId="16D3522B" w14:textId="3D278B7F" w:rsidR="00DC4CB0" w:rsidRPr="00F26841" w:rsidRDefault="00DC4CB0" w:rsidP="00500A1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F25755">
              <w:rPr>
                <w:rFonts w:ascii="Arial" w:hAnsi="Arial" w:cs="Arial"/>
                <w:lang w:val="en-US"/>
              </w:rPr>
              <w:t>0 gives a small screen useful for debugging or testing. 1 gives a full screen, which is automatically the second monitor (if one is connected)</w:t>
            </w:r>
          </w:p>
        </w:tc>
      </w:tr>
      <w:tr w:rsidR="007172D5" w:rsidRPr="00A37CB8" w14:paraId="12CEC411" w14:textId="77777777" w:rsidTr="00DC4CB0">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718" w:type="dxa"/>
          </w:tcPr>
          <w:p w14:paraId="56AEA51C" w14:textId="44EC59F0" w:rsidR="007172D5" w:rsidRDefault="00DC4CB0" w:rsidP="00500A11">
            <w:pPr>
              <w:autoSpaceDE w:val="0"/>
              <w:autoSpaceDN w:val="0"/>
              <w:adjustRightInd w:val="0"/>
              <w:rPr>
                <w:rFonts w:ascii="Arial" w:hAnsi="Arial" w:cs="Arial"/>
                <w:color w:val="000000"/>
                <w:sz w:val="20"/>
                <w:szCs w:val="20"/>
              </w:rPr>
            </w:pPr>
            <w:r>
              <w:rPr>
                <w:rFonts w:ascii="Arial" w:hAnsi="Arial" w:cs="Arial"/>
                <w:color w:val="000000"/>
                <w:sz w:val="20"/>
                <w:szCs w:val="20"/>
              </w:rPr>
              <w:t>settings.do</w:t>
            </w:r>
            <w:r w:rsidR="007172D5" w:rsidRPr="00F26841">
              <w:rPr>
                <w:rFonts w:ascii="Arial" w:hAnsi="Arial" w:cs="Arial"/>
                <w:color w:val="000000"/>
                <w:sz w:val="20"/>
                <w:szCs w:val="20"/>
              </w:rPr>
              <w:t>_joystick = 1;</w:t>
            </w:r>
          </w:p>
        </w:tc>
        <w:tc>
          <w:tcPr>
            <w:tcW w:w="5120" w:type="dxa"/>
          </w:tcPr>
          <w:p w14:paraId="050102A2" w14:textId="23A33346" w:rsidR="007172D5" w:rsidRDefault="007172D5" w:rsidP="00500A1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F26841">
              <w:rPr>
                <w:rFonts w:ascii="Arial" w:hAnsi="Arial" w:cs="Arial"/>
                <w:lang w:val="en-US"/>
              </w:rPr>
              <w:t>Controller always to 1</w:t>
            </w:r>
            <w:r w:rsidR="00DC4CB0">
              <w:rPr>
                <w:rFonts w:ascii="Arial" w:hAnsi="Arial" w:cs="Arial"/>
                <w:lang w:val="en-US"/>
              </w:rPr>
              <w:t xml:space="preserve"> in TUE009</w:t>
            </w:r>
          </w:p>
        </w:tc>
      </w:tr>
      <w:tr w:rsidR="00DC4CB0" w:rsidRPr="00A37CB8" w14:paraId="7D3CD0DC" w14:textId="77777777" w:rsidTr="00DC4CB0">
        <w:trPr>
          <w:trHeight w:val="485"/>
        </w:trPr>
        <w:tc>
          <w:tcPr>
            <w:cnfStyle w:val="001000000000" w:firstRow="0" w:lastRow="0" w:firstColumn="1" w:lastColumn="0" w:oddVBand="0" w:evenVBand="0" w:oddHBand="0" w:evenHBand="0" w:firstRowFirstColumn="0" w:firstRowLastColumn="0" w:lastRowFirstColumn="0" w:lastRowLastColumn="0"/>
            <w:tcW w:w="3718" w:type="dxa"/>
          </w:tcPr>
          <w:p w14:paraId="3F7CA882" w14:textId="77777777" w:rsidR="00DC4CB0" w:rsidRPr="008421CE" w:rsidRDefault="00DC4CB0" w:rsidP="00500A11">
            <w:pPr>
              <w:autoSpaceDE w:val="0"/>
              <w:autoSpaceDN w:val="0"/>
              <w:adjustRightInd w:val="0"/>
              <w:rPr>
                <w:rFonts w:ascii="Arial" w:hAnsi="Arial" w:cs="Arial"/>
                <w:color w:val="000000"/>
                <w:sz w:val="20"/>
                <w:szCs w:val="20"/>
                <w:lang w:val="en-US"/>
              </w:rPr>
            </w:pPr>
          </w:p>
        </w:tc>
        <w:tc>
          <w:tcPr>
            <w:tcW w:w="5120" w:type="dxa"/>
          </w:tcPr>
          <w:p w14:paraId="2C5969CE" w14:textId="77777777" w:rsidR="00DC4CB0" w:rsidRPr="00F26841" w:rsidRDefault="00DC4CB0" w:rsidP="00500A1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bl>
    <w:p w14:paraId="56FC437C" w14:textId="5CFD617D" w:rsidR="007172D5" w:rsidRPr="00377856" w:rsidRDefault="007172D5" w:rsidP="007172D5">
      <w:pPr>
        <w:pStyle w:val="Heading2"/>
        <w:rPr>
          <w:rFonts w:ascii="Arial" w:hAnsi="Arial" w:cs="Arial"/>
          <w:i/>
          <w:color w:val="000000" w:themeColor="text1"/>
          <w:lang w:val="en-US"/>
        </w:rPr>
      </w:pPr>
      <w:bookmarkStart w:id="59" w:name="_Toc99986267"/>
      <w:r w:rsidRPr="00377856">
        <w:rPr>
          <w:rFonts w:ascii="Arial" w:hAnsi="Arial" w:cs="Arial"/>
          <w:i/>
          <w:color w:val="000000" w:themeColor="text1"/>
          <w:lang w:val="en-US"/>
        </w:rPr>
        <w:t xml:space="preserve">Part 2: </w:t>
      </w:r>
      <w:r w:rsidR="00D9205E">
        <w:rPr>
          <w:rFonts w:ascii="Arial" w:hAnsi="Arial" w:cs="Arial"/>
          <w:i/>
          <w:color w:val="000000" w:themeColor="text1"/>
          <w:lang w:val="en-US"/>
        </w:rPr>
        <w:t>Set task parameters</w:t>
      </w:r>
      <w:bookmarkEnd w:id="59"/>
    </w:p>
    <w:p w14:paraId="26B5D446" w14:textId="77777777" w:rsidR="007172D5" w:rsidRPr="00377856" w:rsidRDefault="007172D5" w:rsidP="007172D5">
      <w:pPr>
        <w:rPr>
          <w:rFonts w:ascii="Arial" w:hAnsi="Arial" w:cs="Arial"/>
          <w:lang w:val="en-US"/>
        </w:rPr>
      </w:pPr>
    </w:p>
    <w:p w14:paraId="289D4E4F" w14:textId="3D7646D4" w:rsidR="007172D5" w:rsidRPr="00661B1E" w:rsidRDefault="00E00B72" w:rsidP="00661B1E">
      <w:pPr>
        <w:pStyle w:val="ListParagraph"/>
        <w:numPr>
          <w:ilvl w:val="0"/>
          <w:numId w:val="3"/>
        </w:numPr>
        <w:spacing w:line="360" w:lineRule="auto"/>
        <w:jc w:val="both"/>
        <w:rPr>
          <w:rFonts w:ascii="Arial" w:hAnsi="Arial" w:cs="Arial"/>
          <w:lang w:val="en-US"/>
        </w:rPr>
      </w:pPr>
      <w:r w:rsidRPr="00661B1E">
        <w:rPr>
          <w:rFonts w:ascii="Arial" w:hAnsi="Arial" w:cs="Arial"/>
          <w:lang w:val="en-US"/>
        </w:rPr>
        <w:t>Display settings, in order of appearance:</w:t>
      </w:r>
    </w:p>
    <w:tbl>
      <w:tblPr>
        <w:tblStyle w:val="PlainTable4"/>
        <w:tblW w:w="0" w:type="auto"/>
        <w:tblLook w:val="04A0" w:firstRow="1" w:lastRow="0" w:firstColumn="1" w:lastColumn="0" w:noHBand="0" w:noVBand="1"/>
      </w:tblPr>
      <w:tblGrid>
        <w:gridCol w:w="3765"/>
        <w:gridCol w:w="5073"/>
      </w:tblGrid>
      <w:tr w:rsidR="00133189" w:rsidRPr="00115615" w14:paraId="6D6C0B66" w14:textId="77777777" w:rsidTr="00500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057615F4" w14:textId="77777777" w:rsidR="00133189" w:rsidRPr="00D07392" w:rsidRDefault="00133189" w:rsidP="00500A11">
            <w:pPr>
              <w:autoSpaceDE w:val="0"/>
              <w:autoSpaceDN w:val="0"/>
              <w:adjustRightInd w:val="0"/>
              <w:rPr>
                <w:rFonts w:ascii="Arial" w:hAnsi="Arial" w:cs="Arial"/>
                <w:color w:val="ED7D31" w:themeColor="accent2"/>
                <w:sz w:val="20"/>
                <w:szCs w:val="20"/>
                <w:lang w:val="en-US"/>
              </w:rPr>
            </w:pPr>
            <w:proofErr w:type="spellStart"/>
            <w:r w:rsidRPr="00115615">
              <w:rPr>
                <w:rFonts w:ascii="Arial" w:hAnsi="Arial" w:cs="Arial"/>
                <w:sz w:val="20"/>
                <w:szCs w:val="20"/>
                <w:lang w:val="en-US"/>
              </w:rPr>
              <w:t>color_scale_background</w:t>
            </w:r>
            <w:proofErr w:type="spellEnd"/>
            <w:r w:rsidRPr="00115615">
              <w:rPr>
                <w:rFonts w:ascii="Arial" w:hAnsi="Arial" w:cs="Arial"/>
                <w:sz w:val="20"/>
                <w:szCs w:val="20"/>
                <w:lang w:val="en-US"/>
              </w:rPr>
              <w:t xml:space="preserve"> = [255 255 255];</w:t>
            </w:r>
          </w:p>
        </w:tc>
        <w:tc>
          <w:tcPr>
            <w:tcW w:w="5234" w:type="dxa"/>
          </w:tcPr>
          <w:p w14:paraId="1E34DF6D" w14:textId="77777777" w:rsidR="00133189" w:rsidRPr="00E00B72" w:rsidRDefault="00133189" w:rsidP="00500A11">
            <w:pP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US"/>
              </w:rPr>
            </w:pPr>
            <w:r w:rsidRPr="00E00B72">
              <w:rPr>
                <w:rFonts w:ascii="Arial" w:hAnsi="Arial" w:cs="Arial"/>
                <w:b w:val="0"/>
                <w:bCs w:val="0"/>
                <w:lang w:val="en-US"/>
              </w:rPr>
              <w:t>White</w:t>
            </w:r>
          </w:p>
        </w:tc>
      </w:tr>
      <w:tr w:rsidR="00133189" w:rsidRPr="00115615" w14:paraId="1CB55E05" w14:textId="77777777" w:rsidTr="00500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64FE27BC" w14:textId="77777777" w:rsidR="00133189" w:rsidRPr="00D07392" w:rsidRDefault="00133189" w:rsidP="00500A11">
            <w:pPr>
              <w:autoSpaceDE w:val="0"/>
              <w:autoSpaceDN w:val="0"/>
              <w:adjustRightInd w:val="0"/>
              <w:rPr>
                <w:rFonts w:ascii="Arial" w:hAnsi="Arial" w:cs="Arial"/>
                <w:color w:val="ED7D31" w:themeColor="accent2"/>
                <w:sz w:val="20"/>
                <w:szCs w:val="20"/>
                <w:lang w:val="en-US"/>
              </w:rPr>
            </w:pPr>
            <w:proofErr w:type="spellStart"/>
            <w:r w:rsidRPr="00115615">
              <w:rPr>
                <w:rFonts w:ascii="Arial" w:hAnsi="Arial" w:cs="Arial"/>
                <w:sz w:val="20"/>
                <w:szCs w:val="20"/>
                <w:lang w:val="en-US"/>
              </w:rPr>
              <w:t>color_scale_anchors</w:t>
            </w:r>
            <w:proofErr w:type="spellEnd"/>
            <w:r w:rsidRPr="00115615">
              <w:rPr>
                <w:rFonts w:ascii="Arial" w:hAnsi="Arial" w:cs="Arial"/>
                <w:sz w:val="20"/>
                <w:szCs w:val="20"/>
                <w:lang w:val="en-US"/>
              </w:rPr>
              <w:t xml:space="preserve"> = [0 0 0];</w:t>
            </w:r>
          </w:p>
        </w:tc>
        <w:tc>
          <w:tcPr>
            <w:tcW w:w="5234" w:type="dxa"/>
          </w:tcPr>
          <w:p w14:paraId="054755DB" w14:textId="77777777" w:rsidR="00133189" w:rsidRPr="00115615" w:rsidRDefault="00133189" w:rsidP="00500A1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115615">
              <w:rPr>
                <w:rFonts w:ascii="Arial" w:hAnsi="Arial" w:cs="Arial"/>
                <w:lang w:val="en-US"/>
              </w:rPr>
              <w:t>Black</w:t>
            </w:r>
          </w:p>
        </w:tc>
      </w:tr>
      <w:tr w:rsidR="00133189" w:rsidRPr="00A37CB8" w14:paraId="41F4BC3B" w14:textId="77777777" w:rsidTr="00500A11">
        <w:tc>
          <w:tcPr>
            <w:cnfStyle w:val="001000000000" w:firstRow="0" w:lastRow="0" w:firstColumn="1" w:lastColumn="0" w:oddVBand="0" w:evenVBand="0" w:oddHBand="0" w:evenHBand="0" w:firstRowFirstColumn="0" w:firstRowLastColumn="0" w:lastRowFirstColumn="0" w:lastRowLastColumn="0"/>
            <w:tcW w:w="3828" w:type="dxa"/>
          </w:tcPr>
          <w:p w14:paraId="74E4A6C7" w14:textId="77777777" w:rsidR="00133189" w:rsidRPr="00115615" w:rsidRDefault="00133189" w:rsidP="00500A11">
            <w:pPr>
              <w:autoSpaceDE w:val="0"/>
              <w:autoSpaceDN w:val="0"/>
              <w:adjustRightInd w:val="0"/>
              <w:rPr>
                <w:rFonts w:ascii="Arial" w:hAnsi="Arial" w:cs="Arial"/>
                <w:sz w:val="20"/>
                <w:szCs w:val="20"/>
                <w:lang w:val="en-US"/>
              </w:rPr>
            </w:pPr>
            <w:proofErr w:type="spellStart"/>
            <w:r w:rsidRPr="00115615">
              <w:rPr>
                <w:rFonts w:ascii="Arial" w:hAnsi="Arial" w:cs="Arial"/>
                <w:sz w:val="20"/>
                <w:szCs w:val="20"/>
                <w:lang w:val="en-US"/>
              </w:rPr>
              <w:t>screen_offset_y</w:t>
            </w:r>
            <w:proofErr w:type="spellEnd"/>
            <w:r w:rsidRPr="00115615">
              <w:rPr>
                <w:rFonts w:ascii="Arial" w:hAnsi="Arial" w:cs="Arial"/>
                <w:sz w:val="20"/>
                <w:szCs w:val="20"/>
                <w:lang w:val="en-US"/>
              </w:rPr>
              <w:t xml:space="preserve"> = 0.01;</w:t>
            </w:r>
          </w:p>
        </w:tc>
        <w:tc>
          <w:tcPr>
            <w:tcW w:w="5234" w:type="dxa"/>
          </w:tcPr>
          <w:p w14:paraId="02DF0CA5" w14:textId="77777777" w:rsidR="00133189" w:rsidRPr="00115615" w:rsidRDefault="00133189" w:rsidP="00500A1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P</w:t>
            </w:r>
            <w:r w:rsidRPr="005660A4">
              <w:rPr>
                <w:rFonts w:ascii="Arial" w:hAnsi="Arial" w:cs="Arial"/>
                <w:lang w:val="en-US"/>
              </w:rPr>
              <w:t>ositive values move the screen towards to top, negative towards the bottom</w:t>
            </w:r>
          </w:p>
        </w:tc>
      </w:tr>
      <w:tr w:rsidR="00133189" w:rsidRPr="00115615" w14:paraId="237D174D" w14:textId="77777777" w:rsidTr="00500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64E5F64E" w14:textId="77777777" w:rsidR="00133189" w:rsidRPr="00115615" w:rsidRDefault="00133189" w:rsidP="00500A11">
            <w:pPr>
              <w:autoSpaceDE w:val="0"/>
              <w:autoSpaceDN w:val="0"/>
              <w:adjustRightInd w:val="0"/>
              <w:rPr>
                <w:rFonts w:ascii="Arial" w:hAnsi="Arial" w:cs="Arial"/>
                <w:sz w:val="20"/>
                <w:szCs w:val="20"/>
                <w:lang w:val="en-US"/>
              </w:rPr>
            </w:pPr>
            <w:proofErr w:type="spellStart"/>
            <w:r w:rsidRPr="00115615">
              <w:rPr>
                <w:rFonts w:ascii="Arial" w:hAnsi="Arial" w:cs="Arial"/>
                <w:sz w:val="20"/>
                <w:szCs w:val="20"/>
                <w:lang w:val="en-US"/>
              </w:rPr>
              <w:t>scale_offset_y</w:t>
            </w:r>
            <w:proofErr w:type="spellEnd"/>
            <w:r w:rsidRPr="00115615">
              <w:rPr>
                <w:rFonts w:ascii="Arial" w:hAnsi="Arial" w:cs="Arial"/>
                <w:sz w:val="20"/>
                <w:szCs w:val="20"/>
                <w:lang w:val="en-US"/>
              </w:rPr>
              <w:t xml:space="preserve"> = 0.25;</w:t>
            </w:r>
          </w:p>
        </w:tc>
        <w:tc>
          <w:tcPr>
            <w:tcW w:w="5234" w:type="dxa"/>
          </w:tcPr>
          <w:p w14:paraId="6526FB21" w14:textId="77777777" w:rsidR="00133189" w:rsidRPr="00115615" w:rsidRDefault="00133189" w:rsidP="00500A1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133189" w:rsidRPr="00115615" w14:paraId="3D96CECB" w14:textId="77777777" w:rsidTr="00500A11">
        <w:tc>
          <w:tcPr>
            <w:cnfStyle w:val="001000000000" w:firstRow="0" w:lastRow="0" w:firstColumn="1" w:lastColumn="0" w:oddVBand="0" w:evenVBand="0" w:oddHBand="0" w:evenHBand="0" w:firstRowFirstColumn="0" w:firstRowLastColumn="0" w:lastRowFirstColumn="0" w:lastRowLastColumn="0"/>
            <w:tcW w:w="3828" w:type="dxa"/>
          </w:tcPr>
          <w:p w14:paraId="10F3B78C" w14:textId="77777777" w:rsidR="00133189" w:rsidRPr="00115615" w:rsidRDefault="00133189" w:rsidP="00500A11">
            <w:pPr>
              <w:autoSpaceDE w:val="0"/>
              <w:autoSpaceDN w:val="0"/>
              <w:adjustRightInd w:val="0"/>
              <w:rPr>
                <w:rFonts w:ascii="Arial" w:hAnsi="Arial" w:cs="Arial"/>
                <w:lang w:val="en-US"/>
              </w:rPr>
            </w:pPr>
            <w:proofErr w:type="spellStart"/>
            <w:r w:rsidRPr="00115615">
              <w:rPr>
                <w:rFonts w:ascii="Arial" w:hAnsi="Arial" w:cs="Arial"/>
                <w:lang w:val="en-US"/>
              </w:rPr>
              <w:t>min_ISI</w:t>
            </w:r>
            <w:proofErr w:type="spellEnd"/>
            <w:r w:rsidRPr="00115615">
              <w:rPr>
                <w:rFonts w:ascii="Arial" w:hAnsi="Arial" w:cs="Arial"/>
                <w:lang w:val="en-US"/>
              </w:rPr>
              <w:t xml:space="preserve"> = 0.1;</w:t>
            </w:r>
          </w:p>
        </w:tc>
        <w:tc>
          <w:tcPr>
            <w:tcW w:w="5234" w:type="dxa"/>
          </w:tcPr>
          <w:p w14:paraId="70D52FC7" w14:textId="77777777" w:rsidR="00133189" w:rsidRPr="00115615" w:rsidRDefault="00133189" w:rsidP="00500A11">
            <w:pP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p>
        </w:tc>
      </w:tr>
      <w:tr w:rsidR="00E00B72" w:rsidRPr="00A37CB8" w14:paraId="4407C8B2" w14:textId="77777777" w:rsidTr="00500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0613B9CC" w14:textId="4A135893" w:rsidR="00E00B72" w:rsidRPr="00115615" w:rsidRDefault="00E00B72" w:rsidP="00500A11">
            <w:pPr>
              <w:autoSpaceDE w:val="0"/>
              <w:autoSpaceDN w:val="0"/>
              <w:adjustRightInd w:val="0"/>
              <w:rPr>
                <w:rFonts w:ascii="Arial" w:hAnsi="Arial" w:cs="Arial"/>
                <w:lang w:val="en-US"/>
              </w:rPr>
            </w:pPr>
            <w:proofErr w:type="spellStart"/>
            <w:r>
              <w:rPr>
                <w:rFonts w:ascii="Arial" w:hAnsi="Arial" w:cs="Arial"/>
                <w:lang w:val="en-US"/>
              </w:rPr>
              <w:t>do_scales</w:t>
            </w:r>
            <w:proofErr w:type="spellEnd"/>
            <w:r>
              <w:rPr>
                <w:rFonts w:ascii="Arial" w:hAnsi="Arial" w:cs="Arial"/>
                <w:lang w:val="en-US"/>
              </w:rPr>
              <w:t xml:space="preserve"> = 1;</w:t>
            </w:r>
          </w:p>
        </w:tc>
        <w:tc>
          <w:tcPr>
            <w:tcW w:w="5234" w:type="dxa"/>
          </w:tcPr>
          <w:p w14:paraId="3DCB8706" w14:textId="56A27319" w:rsidR="00E00B72" w:rsidRPr="00E00B72" w:rsidRDefault="00E00B72" w:rsidP="00500A11">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W</w:t>
            </w:r>
            <w:r w:rsidRPr="00E00B72">
              <w:rPr>
                <w:rFonts w:ascii="Arial" w:hAnsi="Arial" w:cs="Arial"/>
                <w:lang w:val="en-US"/>
              </w:rPr>
              <w:t xml:space="preserve">ill run scale in </w:t>
            </w:r>
            <w:proofErr w:type="spellStart"/>
            <w:r w:rsidRPr="00E00B72">
              <w:rPr>
                <w:rFonts w:ascii="Arial" w:hAnsi="Arial" w:cs="Arial"/>
                <w:lang w:val="en-US"/>
              </w:rPr>
              <w:t>prob_scales</w:t>
            </w:r>
            <w:proofErr w:type="spellEnd"/>
            <w:r w:rsidRPr="00E00B72">
              <w:rPr>
                <w:rFonts w:ascii="Arial" w:hAnsi="Arial" w:cs="Arial"/>
                <w:lang w:val="en-US"/>
              </w:rPr>
              <w:t>*100% of trials</w:t>
            </w:r>
          </w:p>
        </w:tc>
      </w:tr>
      <w:tr w:rsidR="00E00B72" w:rsidRPr="00A37CB8" w14:paraId="5BBFD5E6" w14:textId="77777777" w:rsidTr="00500A11">
        <w:tc>
          <w:tcPr>
            <w:cnfStyle w:val="001000000000" w:firstRow="0" w:lastRow="0" w:firstColumn="1" w:lastColumn="0" w:oddVBand="0" w:evenVBand="0" w:oddHBand="0" w:evenHBand="0" w:firstRowFirstColumn="0" w:firstRowLastColumn="0" w:lastRowFirstColumn="0" w:lastRowLastColumn="0"/>
            <w:tcW w:w="3828" w:type="dxa"/>
          </w:tcPr>
          <w:p w14:paraId="36CD5B42" w14:textId="73A3FAAD" w:rsidR="00E00B72" w:rsidRDefault="00C41E14" w:rsidP="00500A11">
            <w:pPr>
              <w:autoSpaceDE w:val="0"/>
              <w:autoSpaceDN w:val="0"/>
              <w:adjustRightInd w:val="0"/>
              <w:rPr>
                <w:rFonts w:ascii="Arial" w:hAnsi="Arial" w:cs="Arial"/>
                <w:lang w:val="en-US"/>
              </w:rPr>
            </w:pPr>
            <w:r>
              <w:rPr>
                <w:rFonts w:ascii="Arial" w:hAnsi="Arial" w:cs="Arial"/>
                <w:lang w:val="en-US"/>
              </w:rPr>
              <w:t>p</w:t>
            </w:r>
            <w:r w:rsidR="00E00B72">
              <w:rPr>
                <w:rFonts w:ascii="Arial" w:hAnsi="Arial" w:cs="Arial"/>
                <w:lang w:val="en-US"/>
              </w:rPr>
              <w:t>reset = 1;</w:t>
            </w:r>
          </w:p>
        </w:tc>
        <w:tc>
          <w:tcPr>
            <w:tcW w:w="5234" w:type="dxa"/>
          </w:tcPr>
          <w:p w14:paraId="7F32D26F" w14:textId="2CA17FB6" w:rsidR="00E00B72" w:rsidRPr="00E00B72" w:rsidRDefault="00E00B72" w:rsidP="00500A11">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N</w:t>
            </w:r>
            <w:r w:rsidRPr="00E00B72">
              <w:rPr>
                <w:rFonts w:ascii="Arial" w:hAnsi="Arial" w:cs="Arial"/>
                <w:lang w:val="en-US"/>
              </w:rPr>
              <w:t>eeds to be 1 to skip screen initialization</w:t>
            </w:r>
          </w:p>
        </w:tc>
      </w:tr>
    </w:tbl>
    <w:p w14:paraId="2B5C3F70" w14:textId="422A6BFA" w:rsidR="00133189" w:rsidRDefault="00133189" w:rsidP="007172D5">
      <w:pPr>
        <w:spacing w:line="360" w:lineRule="auto"/>
        <w:jc w:val="both"/>
        <w:rPr>
          <w:rFonts w:ascii="Arial" w:hAnsi="Arial" w:cs="Arial"/>
          <w:lang w:val="en-US"/>
        </w:rPr>
      </w:pPr>
    </w:p>
    <w:p w14:paraId="707D1ECC" w14:textId="0A6A748E" w:rsidR="00661B1E" w:rsidRDefault="00661B1E" w:rsidP="00661B1E">
      <w:pPr>
        <w:pStyle w:val="ListParagraph"/>
        <w:numPr>
          <w:ilvl w:val="0"/>
          <w:numId w:val="3"/>
        </w:numPr>
        <w:spacing w:line="360" w:lineRule="auto"/>
        <w:jc w:val="both"/>
        <w:rPr>
          <w:rFonts w:ascii="Arial" w:hAnsi="Arial" w:cs="Arial"/>
          <w:lang w:val="en-US"/>
        </w:rPr>
      </w:pPr>
      <w:r>
        <w:rPr>
          <w:rFonts w:ascii="Arial" w:hAnsi="Arial" w:cs="Arial"/>
          <w:lang w:val="en-US"/>
        </w:rPr>
        <w:lastRenderedPageBreak/>
        <w:t xml:space="preserve">Define all screen settings, get center </w:t>
      </w:r>
      <w:proofErr w:type="gramStart"/>
      <w:r>
        <w:rPr>
          <w:rFonts w:ascii="Arial" w:hAnsi="Arial" w:cs="Arial"/>
          <w:lang w:val="en-US"/>
        </w:rPr>
        <w:t>coordinates</w:t>
      </w:r>
      <w:proofErr w:type="gramEnd"/>
      <w:r>
        <w:rPr>
          <w:rFonts w:ascii="Arial" w:hAnsi="Arial" w:cs="Arial"/>
          <w:lang w:val="en-US"/>
        </w:rPr>
        <w:t xml:space="preserve"> and specify image scaling according to the screen settings</w:t>
      </w:r>
    </w:p>
    <w:p w14:paraId="31061014" w14:textId="27FF0866" w:rsidR="00661B1E" w:rsidRDefault="00661B1E" w:rsidP="00661B1E">
      <w:pPr>
        <w:pStyle w:val="ListParagraph"/>
        <w:numPr>
          <w:ilvl w:val="0"/>
          <w:numId w:val="3"/>
        </w:numPr>
        <w:spacing w:line="360" w:lineRule="auto"/>
        <w:jc w:val="both"/>
        <w:rPr>
          <w:rFonts w:ascii="Arial" w:hAnsi="Arial" w:cs="Arial"/>
          <w:lang w:val="en-US"/>
        </w:rPr>
      </w:pPr>
      <w:r>
        <w:rPr>
          <w:rFonts w:ascii="Arial" w:hAnsi="Arial" w:cs="Arial"/>
          <w:lang w:val="en-US"/>
        </w:rPr>
        <w:t>Load gamepad controller specifications and query</w:t>
      </w:r>
    </w:p>
    <w:p w14:paraId="7DF1FDB4" w14:textId="34DC9AB9" w:rsidR="00661B1E" w:rsidRPr="00661B1E" w:rsidRDefault="00661B1E" w:rsidP="00661B1E">
      <w:pPr>
        <w:pStyle w:val="ListParagraph"/>
        <w:numPr>
          <w:ilvl w:val="0"/>
          <w:numId w:val="3"/>
        </w:numPr>
        <w:spacing w:line="360" w:lineRule="auto"/>
        <w:jc w:val="both"/>
        <w:rPr>
          <w:rFonts w:ascii="Arial" w:hAnsi="Arial" w:cs="Arial"/>
          <w:lang w:val="en-US"/>
        </w:rPr>
      </w:pPr>
      <w:r>
        <w:rPr>
          <w:rFonts w:ascii="Arial" w:hAnsi="Arial" w:cs="Arial"/>
          <w:lang w:val="en-US"/>
        </w:rPr>
        <w:t>Define fixation cross</w:t>
      </w:r>
    </w:p>
    <w:p w14:paraId="20F30A32" w14:textId="41BBC563" w:rsidR="007172D5" w:rsidRDefault="007172D5" w:rsidP="007172D5">
      <w:pPr>
        <w:pStyle w:val="Heading2"/>
        <w:spacing w:line="360" w:lineRule="auto"/>
        <w:rPr>
          <w:rFonts w:ascii="Arial" w:hAnsi="Arial" w:cs="Arial"/>
          <w:i/>
          <w:color w:val="000000" w:themeColor="text1"/>
          <w:lang w:val="en-US"/>
        </w:rPr>
      </w:pPr>
      <w:bookmarkStart w:id="60" w:name="_Toc99986268"/>
      <w:r w:rsidRPr="00377856">
        <w:rPr>
          <w:rFonts w:ascii="Arial" w:hAnsi="Arial" w:cs="Arial"/>
          <w:i/>
          <w:color w:val="000000" w:themeColor="text1"/>
          <w:lang w:val="en-US"/>
        </w:rPr>
        <w:t xml:space="preserve">Part 3: </w:t>
      </w:r>
      <w:r w:rsidR="002668D5">
        <w:rPr>
          <w:rFonts w:ascii="Arial" w:hAnsi="Arial" w:cs="Arial"/>
          <w:i/>
          <w:color w:val="000000" w:themeColor="text1"/>
          <w:lang w:val="en-US"/>
        </w:rPr>
        <w:t>Load instructions and stimuli</w:t>
      </w:r>
      <w:bookmarkEnd w:id="60"/>
    </w:p>
    <w:p w14:paraId="172D1C25" w14:textId="26A6D535" w:rsidR="00661B1E" w:rsidRDefault="00661B1E" w:rsidP="00661B1E">
      <w:pPr>
        <w:spacing w:line="360" w:lineRule="auto"/>
        <w:jc w:val="both"/>
        <w:rPr>
          <w:rFonts w:ascii="Arial" w:hAnsi="Arial" w:cs="Arial"/>
          <w:lang w:val="en-US"/>
        </w:rPr>
      </w:pPr>
      <w:r w:rsidRPr="00661B1E">
        <w:rPr>
          <w:rFonts w:ascii="Arial" w:hAnsi="Arial" w:cs="Arial"/>
          <w:lang w:val="en-US"/>
        </w:rPr>
        <w:t>In this section,</w:t>
      </w:r>
      <w:r>
        <w:rPr>
          <w:lang w:val="en-US"/>
        </w:rPr>
        <w:t xml:space="preserve"> </w:t>
      </w:r>
      <w:r>
        <w:rPr>
          <w:rFonts w:ascii="Arial" w:hAnsi="Arial" w:cs="Arial"/>
          <w:lang w:val="en-US"/>
        </w:rPr>
        <w:t xml:space="preserve">the supplementary file </w:t>
      </w:r>
      <w:proofErr w:type="spellStart"/>
      <w:r w:rsidRPr="00205C2E">
        <w:rPr>
          <w:rFonts w:ascii="Arial" w:hAnsi="Arial" w:cs="Arial"/>
          <w:b/>
          <w:bCs/>
          <w:lang w:val="en-US"/>
        </w:rPr>
        <w:t>texts.mat</w:t>
      </w:r>
      <w:proofErr w:type="spellEnd"/>
      <w:r>
        <w:rPr>
          <w:rFonts w:ascii="Arial" w:hAnsi="Arial" w:cs="Arial"/>
          <w:i/>
          <w:iCs/>
          <w:lang w:val="en-US"/>
        </w:rPr>
        <w:t xml:space="preserve"> </w:t>
      </w:r>
      <w:r>
        <w:rPr>
          <w:rFonts w:ascii="Arial" w:hAnsi="Arial" w:cs="Arial"/>
          <w:lang w:val="en-US"/>
        </w:rPr>
        <w:t>is loaded, which contains all the instructions and texts that appear in the experiment both in German and English.</w:t>
      </w:r>
    </w:p>
    <w:p w14:paraId="694E2BCB" w14:textId="068669A0" w:rsidR="00205C2E" w:rsidRPr="006B6FF8" w:rsidRDefault="00EB3679" w:rsidP="00661B1E">
      <w:pPr>
        <w:spacing w:line="360" w:lineRule="auto"/>
        <w:jc w:val="both"/>
        <w:rPr>
          <w:rFonts w:ascii="Arial" w:hAnsi="Arial" w:cs="Arial"/>
          <w:lang w:val="en-US"/>
        </w:rPr>
      </w:pPr>
      <w:r>
        <w:rPr>
          <w:rFonts w:ascii="Arial" w:hAnsi="Arial" w:cs="Arial"/>
          <w:lang w:val="en-US"/>
        </w:rPr>
        <w:t xml:space="preserve">Erotic, music, and food </w:t>
      </w:r>
      <w:r w:rsidR="00205C2E">
        <w:rPr>
          <w:rFonts w:ascii="Arial" w:hAnsi="Arial" w:cs="Arial"/>
          <w:lang w:val="en-US"/>
        </w:rPr>
        <w:t>stimuli are loaded</w:t>
      </w:r>
      <w:r>
        <w:rPr>
          <w:rFonts w:ascii="Arial" w:hAnsi="Arial" w:cs="Arial"/>
          <w:lang w:val="en-US"/>
        </w:rPr>
        <w:t>. E</w:t>
      </w:r>
      <w:r w:rsidR="00205C2E">
        <w:rPr>
          <w:rFonts w:ascii="Arial" w:hAnsi="Arial" w:cs="Arial"/>
          <w:lang w:val="en-US"/>
        </w:rPr>
        <w:t>rotic stimuli are loaded depending on the</w:t>
      </w:r>
      <w:r>
        <w:rPr>
          <w:rFonts w:ascii="Arial" w:hAnsi="Arial" w:cs="Arial"/>
          <w:lang w:val="en-US"/>
        </w:rPr>
        <w:t xml:space="preserve"> previous</w:t>
      </w:r>
      <w:r w:rsidR="00205C2E">
        <w:rPr>
          <w:rFonts w:ascii="Arial" w:hAnsi="Arial" w:cs="Arial"/>
          <w:lang w:val="en-US"/>
        </w:rPr>
        <w:t xml:space="preserve"> male/female/both </w:t>
      </w:r>
      <w:proofErr w:type="gramStart"/>
      <w:r w:rsidR="00205C2E">
        <w:rPr>
          <w:rFonts w:ascii="Arial" w:hAnsi="Arial" w:cs="Arial"/>
          <w:lang w:val="en-US"/>
        </w:rPr>
        <w:t>choice</w:t>
      </w:r>
      <w:proofErr w:type="gramEnd"/>
      <w:r>
        <w:rPr>
          <w:rFonts w:ascii="Arial" w:hAnsi="Arial" w:cs="Arial"/>
          <w:lang w:val="en-US"/>
        </w:rPr>
        <w:t xml:space="preserve">. The textures for all stimuli are made and the audio data is stored such that every stimulus is prepared for the later use with </w:t>
      </w:r>
      <w:proofErr w:type="spellStart"/>
      <w:r>
        <w:rPr>
          <w:rFonts w:ascii="Arial" w:hAnsi="Arial" w:cs="Arial"/>
          <w:lang w:val="en-US"/>
        </w:rPr>
        <w:t>Psychotoolbox</w:t>
      </w:r>
      <w:proofErr w:type="spellEnd"/>
      <w:r>
        <w:rPr>
          <w:rFonts w:ascii="Arial" w:hAnsi="Arial" w:cs="Arial"/>
          <w:lang w:val="en-US"/>
        </w:rPr>
        <w:t xml:space="preserve">. The supplementary </w:t>
      </w:r>
      <w:r w:rsidR="00301DA5">
        <w:rPr>
          <w:rFonts w:ascii="Arial" w:hAnsi="Arial" w:cs="Arial"/>
          <w:lang w:val="en-US"/>
        </w:rPr>
        <w:t xml:space="preserve">files needed for this section are </w:t>
      </w:r>
      <w:proofErr w:type="spellStart"/>
      <w:r w:rsidR="00301DA5">
        <w:rPr>
          <w:rFonts w:ascii="Arial" w:hAnsi="Arial" w:cs="Arial"/>
          <w:b/>
          <w:bCs/>
          <w:lang w:val="en-US"/>
        </w:rPr>
        <w:t>stimuli.mat</w:t>
      </w:r>
      <w:proofErr w:type="spellEnd"/>
      <w:r w:rsidR="00301DA5">
        <w:rPr>
          <w:rFonts w:ascii="Arial" w:hAnsi="Arial" w:cs="Arial"/>
          <w:lang w:val="en-US"/>
        </w:rPr>
        <w:t xml:space="preserve">, </w:t>
      </w:r>
      <w:proofErr w:type="spellStart"/>
      <w:r w:rsidR="00301DA5">
        <w:rPr>
          <w:rFonts w:ascii="Arial" w:hAnsi="Arial" w:cs="Arial"/>
          <w:b/>
          <w:bCs/>
          <w:lang w:val="en-US"/>
        </w:rPr>
        <w:t>stimuli_female.mat</w:t>
      </w:r>
      <w:proofErr w:type="spellEnd"/>
      <w:r w:rsidR="00301DA5">
        <w:rPr>
          <w:rFonts w:ascii="Arial" w:hAnsi="Arial" w:cs="Arial"/>
          <w:lang w:val="en-US"/>
        </w:rPr>
        <w:t xml:space="preserve">, and </w:t>
      </w:r>
      <w:proofErr w:type="spellStart"/>
      <w:r w:rsidR="00301DA5">
        <w:rPr>
          <w:rFonts w:ascii="Arial" w:hAnsi="Arial" w:cs="Arial"/>
          <w:b/>
          <w:bCs/>
          <w:lang w:val="en-US"/>
        </w:rPr>
        <w:t>stimuli_male.mat</w:t>
      </w:r>
      <w:proofErr w:type="spellEnd"/>
      <w:r w:rsidR="00301DA5">
        <w:rPr>
          <w:rFonts w:ascii="Arial" w:hAnsi="Arial" w:cs="Arial"/>
          <w:lang w:val="en-US"/>
        </w:rPr>
        <w:t>.</w:t>
      </w:r>
      <w:r w:rsidR="00205C2E">
        <w:rPr>
          <w:rFonts w:ascii="Arial" w:hAnsi="Arial" w:cs="Arial"/>
          <w:lang w:val="en-US"/>
        </w:rPr>
        <w:t xml:space="preserve"> </w:t>
      </w:r>
      <w:commentRangeStart w:id="61"/>
      <w:commentRangeStart w:id="62"/>
      <w:r w:rsidR="006B1154" w:rsidRPr="006B1154">
        <w:rPr>
          <w:rFonts w:ascii="Arial" w:hAnsi="Arial" w:cs="Arial"/>
          <w:color w:val="ED7D31" w:themeColor="accent2"/>
          <w:lang w:val="en-US"/>
        </w:rPr>
        <w:t xml:space="preserve"> </w:t>
      </w:r>
      <w:commentRangeEnd w:id="61"/>
      <w:r w:rsidR="008421CE">
        <w:rPr>
          <w:rStyle w:val="CommentReference"/>
        </w:rPr>
        <w:commentReference w:id="61"/>
      </w:r>
      <w:commentRangeEnd w:id="62"/>
      <w:r w:rsidR="004D6887">
        <w:rPr>
          <w:rStyle w:val="CommentReference"/>
        </w:rPr>
        <w:commentReference w:id="62"/>
      </w:r>
    </w:p>
    <w:p w14:paraId="5B903E8E" w14:textId="389D842B" w:rsidR="00661B1E" w:rsidRPr="00661B1E" w:rsidRDefault="00661B1E" w:rsidP="00661B1E">
      <w:pPr>
        <w:rPr>
          <w:lang w:val="en-US"/>
        </w:rPr>
      </w:pPr>
    </w:p>
    <w:p w14:paraId="5E808294" w14:textId="4A0579AE" w:rsidR="007172D5" w:rsidRPr="005660A4" w:rsidRDefault="007172D5" w:rsidP="007172D5">
      <w:pPr>
        <w:pStyle w:val="Heading2"/>
        <w:spacing w:line="360" w:lineRule="auto"/>
        <w:rPr>
          <w:rFonts w:ascii="Arial" w:hAnsi="Arial" w:cs="Arial"/>
          <w:i/>
          <w:color w:val="000000" w:themeColor="text1"/>
          <w:lang w:val="en-US"/>
        </w:rPr>
      </w:pPr>
      <w:bookmarkStart w:id="63" w:name="_Toc99986269"/>
      <w:r w:rsidRPr="00377856">
        <w:rPr>
          <w:rFonts w:ascii="Arial" w:hAnsi="Arial" w:cs="Arial"/>
          <w:i/>
          <w:color w:val="000000" w:themeColor="text1"/>
          <w:lang w:val="en-US"/>
        </w:rPr>
        <w:t xml:space="preserve">Part </w:t>
      </w:r>
      <w:r>
        <w:rPr>
          <w:rFonts w:ascii="Arial" w:hAnsi="Arial" w:cs="Arial"/>
          <w:i/>
          <w:color w:val="000000" w:themeColor="text1"/>
          <w:lang w:val="en-US"/>
        </w:rPr>
        <w:t>4</w:t>
      </w:r>
      <w:r w:rsidRPr="00377856">
        <w:rPr>
          <w:rFonts w:ascii="Arial" w:hAnsi="Arial" w:cs="Arial"/>
          <w:i/>
          <w:color w:val="000000" w:themeColor="text1"/>
          <w:lang w:val="en-US"/>
        </w:rPr>
        <w:t xml:space="preserve">: </w:t>
      </w:r>
      <w:r w:rsidR="002668D5">
        <w:rPr>
          <w:rFonts w:ascii="Arial" w:hAnsi="Arial" w:cs="Arial"/>
          <w:i/>
          <w:color w:val="000000" w:themeColor="text1"/>
          <w:lang w:val="en-US"/>
        </w:rPr>
        <w:t>Phase I settings</w:t>
      </w:r>
      <w:bookmarkEnd w:id="63"/>
    </w:p>
    <w:p w14:paraId="031E5025" w14:textId="217844C0" w:rsidR="007172D5" w:rsidRDefault="007172D5" w:rsidP="007172D5">
      <w:pPr>
        <w:spacing w:line="360" w:lineRule="auto"/>
        <w:jc w:val="both"/>
        <w:rPr>
          <w:rFonts w:ascii="Arial" w:hAnsi="Arial" w:cs="Arial"/>
          <w:lang w:val="en-US"/>
        </w:rPr>
      </w:pPr>
      <w:r>
        <w:rPr>
          <w:rFonts w:ascii="Arial" w:hAnsi="Arial" w:cs="Arial"/>
          <w:lang w:val="en-US"/>
        </w:rPr>
        <w:t xml:space="preserve">In </w:t>
      </w:r>
      <w:r w:rsidR="00504968">
        <w:rPr>
          <w:rFonts w:ascii="Arial" w:hAnsi="Arial" w:cs="Arial"/>
          <w:lang w:val="en-US"/>
        </w:rPr>
        <w:t>this part</w:t>
      </w:r>
      <w:r>
        <w:rPr>
          <w:rFonts w:ascii="Arial" w:hAnsi="Arial" w:cs="Arial"/>
          <w:lang w:val="en-US"/>
        </w:rPr>
        <w:t xml:space="preserve">, </w:t>
      </w:r>
      <w:r w:rsidR="00504968">
        <w:rPr>
          <w:rFonts w:ascii="Arial" w:hAnsi="Arial" w:cs="Arial"/>
          <w:lang w:val="en-US"/>
        </w:rPr>
        <w:t xml:space="preserve">all </w:t>
      </w:r>
      <w:r>
        <w:rPr>
          <w:rFonts w:ascii="Arial" w:hAnsi="Arial" w:cs="Arial"/>
          <w:lang w:val="en-US"/>
        </w:rPr>
        <w:t>the</w:t>
      </w:r>
      <w:r w:rsidR="00504968">
        <w:rPr>
          <w:rFonts w:ascii="Arial" w:hAnsi="Arial" w:cs="Arial"/>
          <w:lang w:val="en-US"/>
        </w:rPr>
        <w:t xml:space="preserve"> settings related to Phase I are defined:</w:t>
      </w:r>
    </w:p>
    <w:p w14:paraId="1DF23DB6" w14:textId="410AF032" w:rsidR="00504968" w:rsidRDefault="00504968" w:rsidP="00504968">
      <w:pPr>
        <w:pStyle w:val="ListParagraph"/>
        <w:numPr>
          <w:ilvl w:val="0"/>
          <w:numId w:val="3"/>
        </w:numPr>
        <w:spacing w:line="360" w:lineRule="auto"/>
        <w:jc w:val="both"/>
        <w:rPr>
          <w:rFonts w:ascii="Arial" w:hAnsi="Arial" w:cs="Arial"/>
          <w:lang w:val="en-US"/>
        </w:rPr>
      </w:pPr>
      <w:commentRangeStart w:id="64"/>
      <w:r>
        <w:rPr>
          <w:rFonts w:ascii="Arial" w:hAnsi="Arial" w:cs="Arial"/>
          <w:lang w:val="en-US"/>
        </w:rPr>
        <w:t xml:space="preserve">The order of stimuli </w:t>
      </w:r>
      <w:commentRangeEnd w:id="64"/>
      <w:r w:rsidR="008421CE">
        <w:rPr>
          <w:rStyle w:val="CommentReference"/>
        </w:rPr>
        <w:commentReference w:id="64"/>
      </w:r>
      <w:r>
        <w:rPr>
          <w:rFonts w:ascii="Arial" w:hAnsi="Arial" w:cs="Arial"/>
          <w:lang w:val="en-US"/>
        </w:rPr>
        <w:t xml:space="preserve">presentation is obtained using a pseudorandom method. </w:t>
      </w:r>
      <w:ins w:id="65" w:author="María Berjano" w:date="2022-04-04T14:08:00Z">
        <w:r w:rsidR="004D6887">
          <w:rPr>
            <w:rFonts w:ascii="Arial" w:hAnsi="Arial" w:cs="Arial"/>
            <w:lang w:val="en-US"/>
          </w:rPr>
          <w:t xml:space="preserve">Each </w:t>
        </w:r>
        <w:proofErr w:type="gramStart"/>
        <w:r w:rsidR="004D6887">
          <w:rPr>
            <w:rFonts w:ascii="Arial" w:hAnsi="Arial" w:cs="Arial"/>
            <w:lang w:val="en-US"/>
          </w:rPr>
          <w:t>stimuli</w:t>
        </w:r>
        <w:proofErr w:type="gramEnd"/>
        <w:r w:rsidR="004D6887">
          <w:rPr>
            <w:rFonts w:ascii="Arial" w:hAnsi="Arial" w:cs="Arial"/>
            <w:lang w:val="en-US"/>
          </w:rPr>
          <w:t xml:space="preserve"> will be presented </w:t>
        </w:r>
      </w:ins>
      <w:ins w:id="66" w:author="María Berjano" w:date="2022-04-04T14:09:00Z">
        <w:r w:rsidR="004D6887">
          <w:rPr>
            <w:rFonts w:ascii="Arial" w:hAnsi="Arial" w:cs="Arial"/>
            <w:lang w:val="en-US"/>
          </w:rPr>
          <w:t xml:space="preserve">twice, as it will be rated using the wanting scale and the liking </w:t>
        </w:r>
      </w:ins>
      <w:ins w:id="67" w:author="María Berjano" w:date="2022-04-04T14:10:00Z">
        <w:r w:rsidR="004D6887">
          <w:rPr>
            <w:rFonts w:ascii="Arial" w:hAnsi="Arial" w:cs="Arial"/>
            <w:lang w:val="en-US"/>
          </w:rPr>
          <w:t>scale.</w:t>
        </w:r>
      </w:ins>
      <w:ins w:id="68" w:author="María Berjano" w:date="2022-04-04T14:12:00Z">
        <w:r w:rsidR="00024E7A">
          <w:rPr>
            <w:rFonts w:ascii="Arial" w:hAnsi="Arial" w:cs="Arial"/>
            <w:lang w:val="en-US"/>
          </w:rPr>
          <w:t xml:space="preserve"> </w:t>
        </w:r>
      </w:ins>
      <w:ins w:id="69" w:author="María Berjano" w:date="2022-04-04T14:13:00Z">
        <w:r w:rsidR="00024E7A">
          <w:rPr>
            <w:rFonts w:ascii="Arial" w:hAnsi="Arial" w:cs="Arial"/>
            <w:lang w:val="en-US"/>
          </w:rPr>
          <w:t xml:space="preserve">The wanting and liking ratings will appear in a random order. </w:t>
        </w:r>
      </w:ins>
      <w:r>
        <w:rPr>
          <w:rFonts w:ascii="Arial" w:hAnsi="Arial" w:cs="Arial"/>
          <w:lang w:val="en-US"/>
        </w:rPr>
        <w:t>The</w:t>
      </w:r>
      <w:ins w:id="70" w:author="María Berjano" w:date="2022-04-04T14:13:00Z">
        <w:r w:rsidR="00024E7A">
          <w:rPr>
            <w:rFonts w:ascii="Arial" w:hAnsi="Arial" w:cs="Arial"/>
            <w:lang w:val="en-US"/>
          </w:rPr>
          <w:t xml:space="preserve"> only</w:t>
        </w:r>
      </w:ins>
      <w:r>
        <w:rPr>
          <w:rFonts w:ascii="Arial" w:hAnsi="Arial" w:cs="Arial"/>
          <w:lang w:val="en-US"/>
        </w:rPr>
        <w:t xml:space="preserve"> constrain</w:t>
      </w:r>
      <w:r w:rsidRPr="00504968">
        <w:rPr>
          <w:rFonts w:ascii="Arial" w:hAnsi="Arial" w:cs="Arial"/>
          <w:lang w:val="en-US"/>
        </w:rPr>
        <w:t xml:space="preserve"> </w:t>
      </w:r>
      <w:r>
        <w:rPr>
          <w:rFonts w:ascii="Arial" w:hAnsi="Arial" w:cs="Arial"/>
          <w:lang w:val="en-US"/>
        </w:rPr>
        <w:t xml:space="preserve">that </w:t>
      </w:r>
      <w:ins w:id="71" w:author="María Berjano" w:date="2022-04-04T14:10:00Z">
        <w:r w:rsidR="004D6887">
          <w:rPr>
            <w:rFonts w:ascii="Arial" w:hAnsi="Arial" w:cs="Arial"/>
            <w:lang w:val="en-US"/>
          </w:rPr>
          <w:t>must be</w:t>
        </w:r>
      </w:ins>
      <w:del w:id="72" w:author="María Berjano" w:date="2022-04-04T14:10:00Z">
        <w:r w:rsidDel="004D6887">
          <w:rPr>
            <w:rFonts w:ascii="Arial" w:hAnsi="Arial" w:cs="Arial"/>
            <w:lang w:val="en-US"/>
          </w:rPr>
          <w:delText>is</w:delText>
        </w:r>
      </w:del>
      <w:r>
        <w:rPr>
          <w:rFonts w:ascii="Arial" w:hAnsi="Arial" w:cs="Arial"/>
          <w:lang w:val="en-US"/>
        </w:rPr>
        <w:t xml:space="preserve"> fulfilled </w:t>
      </w:r>
      <w:ins w:id="73" w:author="María Berjano" w:date="2022-04-04T14:10:00Z">
        <w:r w:rsidR="004D6887">
          <w:rPr>
            <w:rFonts w:ascii="Arial" w:hAnsi="Arial" w:cs="Arial"/>
            <w:lang w:val="en-US"/>
          </w:rPr>
          <w:t xml:space="preserve">for the order selection </w:t>
        </w:r>
      </w:ins>
      <w:r>
        <w:rPr>
          <w:rFonts w:ascii="Arial" w:hAnsi="Arial" w:cs="Arial"/>
          <w:lang w:val="en-US"/>
        </w:rPr>
        <w:t>is that the same item cannot appear consecutively</w:t>
      </w:r>
      <w:ins w:id="74" w:author="María Berjano" w:date="2022-04-04T14:13:00Z">
        <w:r w:rsidR="00024E7A">
          <w:rPr>
            <w:rFonts w:ascii="Arial" w:hAnsi="Arial" w:cs="Arial"/>
            <w:lang w:val="en-US"/>
          </w:rPr>
          <w:t>, meaning th</w:t>
        </w:r>
      </w:ins>
      <w:ins w:id="75" w:author="María Berjano" w:date="2022-04-04T14:14:00Z">
        <w:r w:rsidR="00024E7A">
          <w:rPr>
            <w:rFonts w:ascii="Arial" w:hAnsi="Arial" w:cs="Arial"/>
            <w:lang w:val="en-US"/>
          </w:rPr>
          <w:t>at the same item cannot be rated twice in a row</w:t>
        </w:r>
      </w:ins>
      <w:r w:rsidR="004D2DD4">
        <w:rPr>
          <w:rFonts w:ascii="Arial" w:hAnsi="Arial" w:cs="Arial"/>
          <w:lang w:val="en-US"/>
        </w:rPr>
        <w:t>. For achieving that, a random seed is set, a random shuffle is performed</w:t>
      </w:r>
      <w:del w:id="76" w:author="María Berjano" w:date="2022-04-04T14:14:00Z">
        <w:r w:rsidR="004D2DD4" w:rsidDel="00024E7A">
          <w:rPr>
            <w:rFonts w:ascii="Arial" w:hAnsi="Arial" w:cs="Arial"/>
            <w:lang w:val="en-US"/>
          </w:rPr>
          <w:delText>,</w:delText>
        </w:r>
      </w:del>
      <w:r w:rsidR="004D2DD4">
        <w:rPr>
          <w:rFonts w:ascii="Arial" w:hAnsi="Arial" w:cs="Arial"/>
          <w:lang w:val="en-US"/>
        </w:rPr>
        <w:t xml:space="preserve"> and</w:t>
      </w:r>
      <w:ins w:id="77" w:author="María Berjano" w:date="2022-04-04T14:14:00Z">
        <w:r w:rsidR="00024E7A">
          <w:rPr>
            <w:rFonts w:ascii="Arial" w:hAnsi="Arial" w:cs="Arial"/>
            <w:lang w:val="en-US"/>
          </w:rPr>
          <w:t>, after making sure that the resulting sequence fulfills the constrain,</w:t>
        </w:r>
      </w:ins>
      <w:r w:rsidR="004D2DD4">
        <w:rPr>
          <w:rFonts w:ascii="Arial" w:hAnsi="Arial" w:cs="Arial"/>
          <w:lang w:val="en-US"/>
        </w:rPr>
        <w:t xml:space="preserve"> two different vectors are </w:t>
      </w:r>
      <w:proofErr w:type="gramStart"/>
      <w:r w:rsidR="004D2DD4">
        <w:rPr>
          <w:rFonts w:ascii="Arial" w:hAnsi="Arial" w:cs="Arial"/>
          <w:lang w:val="en-US"/>
        </w:rPr>
        <w:t>obtained :</w:t>
      </w:r>
      <w:proofErr w:type="gramEnd"/>
      <w:r w:rsidR="004D2DD4">
        <w:rPr>
          <w:rFonts w:ascii="Arial" w:hAnsi="Arial" w:cs="Arial"/>
          <w:lang w:val="en-US"/>
        </w:rPr>
        <w:t xml:space="preserve"> a vector for the stimuli order and a vector for the question</w:t>
      </w:r>
      <w:ins w:id="78" w:author="María Berjano" w:date="2022-04-04T14:15:00Z">
        <w:r w:rsidR="00024E7A">
          <w:rPr>
            <w:rFonts w:ascii="Arial" w:hAnsi="Arial" w:cs="Arial"/>
            <w:lang w:val="en-US"/>
          </w:rPr>
          <w:t xml:space="preserve"> (rating: liking or wanting)</w:t>
        </w:r>
      </w:ins>
      <w:r w:rsidR="004D2DD4">
        <w:rPr>
          <w:rFonts w:ascii="Arial" w:hAnsi="Arial" w:cs="Arial"/>
          <w:lang w:val="en-US"/>
        </w:rPr>
        <w:t xml:space="preserve"> order.</w:t>
      </w:r>
    </w:p>
    <w:p w14:paraId="07912604" w14:textId="1F6B1107" w:rsidR="004D2DD4" w:rsidRPr="00504968" w:rsidRDefault="004D2DD4" w:rsidP="00504968">
      <w:pPr>
        <w:pStyle w:val="ListParagraph"/>
        <w:numPr>
          <w:ilvl w:val="0"/>
          <w:numId w:val="3"/>
        </w:numPr>
        <w:spacing w:line="360" w:lineRule="auto"/>
        <w:jc w:val="both"/>
        <w:rPr>
          <w:rFonts w:ascii="Arial" w:hAnsi="Arial" w:cs="Arial"/>
          <w:lang w:val="en-US"/>
        </w:rPr>
      </w:pPr>
      <w:r>
        <w:rPr>
          <w:rFonts w:ascii="Arial" w:hAnsi="Arial" w:cs="Arial"/>
          <w:lang w:val="en-US"/>
        </w:rPr>
        <w:t>Picture frames and positions are defined based on the screen settings and stimulus image size.</w:t>
      </w:r>
    </w:p>
    <w:p w14:paraId="2A06BD5E" w14:textId="60A3CBA1" w:rsidR="007172D5" w:rsidRPr="009C50B6" w:rsidRDefault="007172D5" w:rsidP="007172D5">
      <w:pPr>
        <w:pStyle w:val="Heading2"/>
        <w:spacing w:line="360" w:lineRule="auto"/>
        <w:rPr>
          <w:rFonts w:ascii="Arial" w:hAnsi="Arial" w:cs="Arial"/>
          <w:i/>
          <w:color w:val="000000" w:themeColor="text1"/>
          <w:lang w:val="en-US"/>
        </w:rPr>
      </w:pPr>
      <w:bookmarkStart w:id="79" w:name="_Toc99986270"/>
      <w:commentRangeStart w:id="80"/>
      <w:commentRangeStart w:id="81"/>
      <w:r w:rsidRPr="00377856">
        <w:rPr>
          <w:rFonts w:ascii="Arial" w:hAnsi="Arial" w:cs="Arial"/>
          <w:i/>
          <w:color w:val="000000" w:themeColor="text1"/>
          <w:lang w:val="en-US"/>
        </w:rPr>
        <w:t xml:space="preserve">Part </w:t>
      </w:r>
      <w:r>
        <w:rPr>
          <w:rFonts w:ascii="Arial" w:hAnsi="Arial" w:cs="Arial"/>
          <w:i/>
          <w:color w:val="000000" w:themeColor="text1"/>
          <w:lang w:val="en-US"/>
        </w:rPr>
        <w:t>5</w:t>
      </w:r>
      <w:r w:rsidRPr="00377856">
        <w:rPr>
          <w:rFonts w:ascii="Arial" w:hAnsi="Arial" w:cs="Arial"/>
          <w:i/>
          <w:color w:val="000000" w:themeColor="text1"/>
          <w:lang w:val="en-US"/>
        </w:rPr>
        <w:t xml:space="preserve">: </w:t>
      </w:r>
      <w:r w:rsidR="002668D5">
        <w:rPr>
          <w:rFonts w:ascii="Arial" w:hAnsi="Arial" w:cs="Arial"/>
          <w:i/>
          <w:color w:val="000000" w:themeColor="text1"/>
          <w:lang w:val="en-US"/>
        </w:rPr>
        <w:t xml:space="preserve">Phase II </w:t>
      </w:r>
      <w:ins w:id="82" w:author="María Berjano" w:date="2022-04-04T16:27:00Z">
        <w:r w:rsidR="006C4EC9">
          <w:rPr>
            <w:rFonts w:ascii="Arial" w:hAnsi="Arial" w:cs="Arial"/>
            <w:i/>
            <w:color w:val="000000" w:themeColor="text1"/>
            <w:lang w:val="en-US"/>
          </w:rPr>
          <w:t xml:space="preserve">and III </w:t>
        </w:r>
      </w:ins>
      <w:r w:rsidR="002668D5">
        <w:rPr>
          <w:rFonts w:ascii="Arial" w:hAnsi="Arial" w:cs="Arial"/>
          <w:i/>
          <w:color w:val="000000" w:themeColor="text1"/>
          <w:lang w:val="en-US"/>
        </w:rPr>
        <w:t>settings</w:t>
      </w:r>
      <w:commentRangeEnd w:id="80"/>
      <w:r w:rsidR="008421CE">
        <w:rPr>
          <w:rStyle w:val="CommentReference"/>
          <w:rFonts w:asciiTheme="minorHAnsi" w:eastAsiaTheme="minorHAnsi" w:hAnsiTheme="minorHAnsi" w:cstheme="minorBidi"/>
          <w:color w:val="auto"/>
        </w:rPr>
        <w:commentReference w:id="80"/>
      </w:r>
      <w:commentRangeEnd w:id="81"/>
      <w:r w:rsidR="00293041">
        <w:rPr>
          <w:rStyle w:val="CommentReference"/>
          <w:rFonts w:asciiTheme="minorHAnsi" w:eastAsiaTheme="minorHAnsi" w:hAnsiTheme="minorHAnsi" w:cstheme="minorBidi"/>
          <w:color w:val="auto"/>
        </w:rPr>
        <w:commentReference w:id="81"/>
      </w:r>
      <w:bookmarkEnd w:id="79"/>
    </w:p>
    <w:p w14:paraId="390C1DF2" w14:textId="77777777" w:rsidR="006C4EC9" w:rsidRDefault="007172D5" w:rsidP="006B6FF8">
      <w:pPr>
        <w:spacing w:line="360" w:lineRule="auto"/>
        <w:jc w:val="both"/>
        <w:rPr>
          <w:ins w:id="83" w:author="María Berjano" w:date="2022-04-04T16:27:00Z"/>
          <w:rFonts w:ascii="Arial" w:hAnsi="Arial" w:cs="Arial"/>
          <w:lang w:val="en-US"/>
        </w:rPr>
      </w:pPr>
      <w:r>
        <w:rPr>
          <w:rFonts w:ascii="Arial" w:hAnsi="Arial" w:cs="Arial"/>
          <w:lang w:val="en-US"/>
        </w:rPr>
        <w:t xml:space="preserve">This </w:t>
      </w:r>
      <w:r w:rsidR="00EC7E1E">
        <w:rPr>
          <w:rFonts w:ascii="Arial" w:hAnsi="Arial" w:cs="Arial"/>
          <w:lang w:val="en-US"/>
        </w:rPr>
        <w:t>section</w:t>
      </w:r>
      <w:r>
        <w:rPr>
          <w:rFonts w:ascii="Arial" w:hAnsi="Arial" w:cs="Arial"/>
          <w:lang w:val="en-US"/>
        </w:rPr>
        <w:t xml:space="preserve"> of the code sets </w:t>
      </w:r>
      <w:r w:rsidR="00EC7E1E">
        <w:rPr>
          <w:rFonts w:ascii="Arial" w:hAnsi="Arial" w:cs="Arial"/>
          <w:lang w:val="en-US"/>
        </w:rPr>
        <w:t>the position of the stimuli in Phase II based on</w:t>
      </w:r>
      <w:r>
        <w:rPr>
          <w:rFonts w:ascii="Arial" w:hAnsi="Arial" w:cs="Arial"/>
          <w:lang w:val="en-US"/>
        </w:rPr>
        <w:t xml:space="preserve"> the screen settings</w:t>
      </w:r>
      <w:ins w:id="84" w:author="María Berjano" w:date="2022-04-04T14:24:00Z">
        <w:r w:rsidR="002D21A8">
          <w:rPr>
            <w:rFonts w:ascii="Arial" w:hAnsi="Arial" w:cs="Arial"/>
            <w:lang w:val="en-US"/>
          </w:rPr>
          <w:t>,</w:t>
        </w:r>
      </w:ins>
      <w:ins w:id="85" w:author="María Berjano" w:date="2022-04-04T14:25:00Z">
        <w:r w:rsidR="002D21A8">
          <w:rPr>
            <w:rFonts w:ascii="Arial" w:hAnsi="Arial" w:cs="Arial"/>
            <w:lang w:val="en-US"/>
          </w:rPr>
          <w:t xml:space="preserve"> it a</w:t>
        </w:r>
      </w:ins>
      <w:ins w:id="86" w:author="María Berjano" w:date="2022-04-04T14:26:00Z">
        <w:r w:rsidR="002D21A8">
          <w:rPr>
            <w:rFonts w:ascii="Arial" w:hAnsi="Arial" w:cs="Arial"/>
            <w:lang w:val="en-US"/>
          </w:rPr>
          <w:t>l</w:t>
        </w:r>
      </w:ins>
      <w:ins w:id="87" w:author="María Berjano" w:date="2022-04-04T14:25:00Z">
        <w:r w:rsidR="002D21A8">
          <w:rPr>
            <w:rFonts w:ascii="Arial" w:hAnsi="Arial" w:cs="Arial"/>
            <w:lang w:val="en-US"/>
          </w:rPr>
          <w:t>so defines the number of trials</w:t>
        </w:r>
      </w:ins>
      <w:ins w:id="88" w:author="María Berjano" w:date="2022-04-04T14:26:00Z">
        <w:r w:rsidR="002D21A8">
          <w:rPr>
            <w:rFonts w:ascii="Arial" w:hAnsi="Arial" w:cs="Arial"/>
            <w:lang w:val="en-US"/>
          </w:rPr>
          <w:t xml:space="preserve"> using the variable </w:t>
        </w:r>
        <w:proofErr w:type="spellStart"/>
        <w:r w:rsidR="002D21A8">
          <w:rPr>
            <w:rFonts w:ascii="Arial" w:hAnsi="Arial" w:cs="Arial"/>
            <w:lang w:val="en-US"/>
          </w:rPr>
          <w:t>n_trials</w:t>
        </w:r>
      </w:ins>
      <w:proofErr w:type="spellEnd"/>
      <w:r>
        <w:rPr>
          <w:rFonts w:ascii="Arial" w:hAnsi="Arial" w:cs="Arial"/>
          <w:lang w:val="en-US"/>
        </w:rPr>
        <w:t xml:space="preserve"> and </w:t>
      </w:r>
      <w:del w:id="89" w:author="María Berjano" w:date="2022-04-04T14:25:00Z">
        <w:r w:rsidDel="002D21A8">
          <w:rPr>
            <w:rFonts w:ascii="Arial" w:hAnsi="Arial" w:cs="Arial"/>
            <w:lang w:val="en-US"/>
          </w:rPr>
          <w:delText xml:space="preserve">defines </w:delText>
        </w:r>
      </w:del>
      <w:r>
        <w:rPr>
          <w:rFonts w:ascii="Arial" w:hAnsi="Arial" w:cs="Arial"/>
          <w:lang w:val="en-US"/>
        </w:rPr>
        <w:t xml:space="preserve">the </w:t>
      </w:r>
      <w:r w:rsidR="00EC7E1E">
        <w:rPr>
          <w:rFonts w:ascii="Arial" w:hAnsi="Arial" w:cs="Arial"/>
          <w:lang w:val="en-US"/>
        </w:rPr>
        <w:t>time constrain</w:t>
      </w:r>
      <w:ins w:id="90" w:author="María Berjano" w:date="2022-04-04T14:26:00Z">
        <w:r w:rsidR="002D21A8">
          <w:rPr>
            <w:rFonts w:ascii="Arial" w:hAnsi="Arial" w:cs="Arial"/>
            <w:lang w:val="en-US"/>
          </w:rPr>
          <w:t xml:space="preserve"> using the variable</w:t>
        </w:r>
      </w:ins>
      <w:r w:rsidR="00EC7E1E">
        <w:rPr>
          <w:rFonts w:ascii="Arial" w:hAnsi="Arial" w:cs="Arial"/>
          <w:lang w:val="en-US"/>
        </w:rPr>
        <w:t xml:space="preserve"> </w:t>
      </w:r>
      <w:proofErr w:type="spellStart"/>
      <w:r w:rsidR="00EC7E1E">
        <w:rPr>
          <w:rFonts w:ascii="Arial" w:hAnsi="Arial" w:cs="Arial"/>
          <w:lang w:val="en-US"/>
        </w:rPr>
        <w:t>time_limit</w:t>
      </w:r>
      <w:proofErr w:type="spellEnd"/>
      <w:r w:rsidR="00EC7E1E">
        <w:rPr>
          <w:rFonts w:ascii="Arial" w:hAnsi="Arial" w:cs="Arial"/>
          <w:lang w:val="en-US"/>
        </w:rPr>
        <w:t>, which will be the time given to take the decision in each iteration</w:t>
      </w:r>
      <w:ins w:id="91" w:author="María Berjano" w:date="2022-04-04T14:25:00Z">
        <w:r w:rsidR="002D21A8">
          <w:rPr>
            <w:rFonts w:ascii="Arial" w:hAnsi="Arial" w:cs="Arial"/>
            <w:lang w:val="en-US"/>
          </w:rPr>
          <w:t xml:space="preserve"> during phase II</w:t>
        </w:r>
      </w:ins>
      <w:r>
        <w:rPr>
          <w:rFonts w:ascii="Arial" w:hAnsi="Arial" w:cs="Arial"/>
          <w:lang w:val="en-US"/>
        </w:rPr>
        <w:t>.</w:t>
      </w:r>
      <w:ins w:id="92" w:author="María Berjano" w:date="2022-04-04T14:25:00Z">
        <w:r w:rsidR="002D21A8">
          <w:rPr>
            <w:rFonts w:ascii="Arial" w:hAnsi="Arial" w:cs="Arial"/>
            <w:lang w:val="en-US"/>
          </w:rPr>
          <w:t xml:space="preserve"> </w:t>
        </w:r>
      </w:ins>
    </w:p>
    <w:p w14:paraId="5F9B79F7" w14:textId="7256FF87" w:rsidR="007172D5" w:rsidRDefault="006C4EC9" w:rsidP="006B6FF8">
      <w:pPr>
        <w:spacing w:line="360" w:lineRule="auto"/>
        <w:jc w:val="both"/>
        <w:rPr>
          <w:ins w:id="93" w:author="María Berjano" w:date="2022-04-04T16:33:00Z"/>
          <w:rFonts w:ascii="Arial" w:hAnsi="Arial" w:cs="Arial"/>
          <w:lang w:val="en-US"/>
        </w:rPr>
      </w:pPr>
      <w:ins w:id="94" w:author="María Berjano" w:date="2022-04-04T16:27:00Z">
        <w:r>
          <w:rPr>
            <w:rFonts w:ascii="Arial" w:hAnsi="Arial" w:cs="Arial"/>
            <w:lang w:val="en-US"/>
          </w:rPr>
          <w:lastRenderedPageBreak/>
          <w:t xml:space="preserve">In addition, this section includes </w:t>
        </w:r>
      </w:ins>
      <w:ins w:id="95" w:author="María Berjano" w:date="2022-04-04T16:28:00Z">
        <w:r>
          <w:rPr>
            <w:rFonts w:ascii="Arial" w:hAnsi="Arial" w:cs="Arial"/>
            <w:lang w:val="en-US"/>
          </w:rPr>
          <w:t xml:space="preserve">the settings that can be modified for Phase III. The number of reward trials is defined by </w:t>
        </w:r>
        <w:proofErr w:type="spellStart"/>
        <w:r w:rsidRPr="00C34B51">
          <w:rPr>
            <w:rFonts w:ascii="Arial" w:hAnsi="Arial" w:cs="Arial"/>
            <w:b/>
            <w:bCs/>
            <w:lang w:val="en-US"/>
          </w:rPr>
          <w:t>n_reward_trials</w:t>
        </w:r>
        <w:proofErr w:type="spellEnd"/>
        <w:r>
          <w:rPr>
            <w:rFonts w:ascii="Arial" w:hAnsi="Arial" w:cs="Arial"/>
            <w:lang w:val="en-US"/>
          </w:rPr>
          <w:t xml:space="preserve">, and </w:t>
        </w:r>
        <w:proofErr w:type="spellStart"/>
        <w:r>
          <w:rPr>
            <w:rFonts w:ascii="Arial" w:hAnsi="Arial" w:cs="Arial"/>
            <w:b/>
            <w:bCs/>
            <w:lang w:val="en-US"/>
          </w:rPr>
          <w:t>con</w:t>
        </w:r>
      </w:ins>
      <w:ins w:id="96" w:author="María Berjano" w:date="2022-04-04T16:29:00Z">
        <w:r w:rsidRPr="00C34B51">
          <w:rPr>
            <w:rFonts w:ascii="Arial" w:hAnsi="Arial" w:cs="Arial"/>
            <w:b/>
            <w:bCs/>
            <w:lang w:val="en-US"/>
          </w:rPr>
          <w:t>_</w:t>
        </w:r>
      </w:ins>
      <w:ins w:id="97" w:author="María Berjano" w:date="2022-04-04T16:28:00Z">
        <w:r>
          <w:rPr>
            <w:rFonts w:ascii="Arial" w:hAnsi="Arial" w:cs="Arial"/>
            <w:b/>
            <w:bCs/>
            <w:lang w:val="en-US"/>
          </w:rPr>
          <w:t>trials</w:t>
        </w:r>
      </w:ins>
      <w:proofErr w:type="spellEnd"/>
      <w:ins w:id="98" w:author="María Berjano" w:date="2022-04-04T16:29:00Z">
        <w:r>
          <w:rPr>
            <w:rFonts w:ascii="Arial" w:hAnsi="Arial" w:cs="Arial"/>
            <w:lang w:val="en-US"/>
          </w:rPr>
          <w:t xml:space="preserve"> </w:t>
        </w:r>
        <w:proofErr w:type="gramStart"/>
        <w:r>
          <w:rPr>
            <w:rFonts w:ascii="Arial" w:hAnsi="Arial" w:cs="Arial"/>
            <w:lang w:val="en-US"/>
          </w:rPr>
          <w:t>contains</w:t>
        </w:r>
        <w:proofErr w:type="gramEnd"/>
        <w:r>
          <w:rPr>
            <w:rFonts w:ascii="Arial" w:hAnsi="Arial" w:cs="Arial"/>
            <w:lang w:val="en-US"/>
          </w:rPr>
          <w:t xml:space="preserve"> the trials where these rewards will be presented. </w:t>
        </w:r>
      </w:ins>
      <w:ins w:id="99" w:author="María Berjano" w:date="2022-04-04T16:30:00Z">
        <w:r w:rsidRPr="006C4EC9">
          <w:rPr>
            <w:rFonts w:ascii="Arial" w:hAnsi="Arial" w:cs="Arial"/>
            <w:lang w:val="en-US"/>
          </w:rPr>
          <w:t xml:space="preserve">If the number of trials in Phase II or the number of reward trials want to be changed, the easiest way to do it is to set the number of total trials as a multiple of the number of reward trials. If it is not the case, the code should be adapted. </w:t>
        </w:r>
      </w:ins>
      <w:ins w:id="100" w:author="María Berjano" w:date="2022-04-04T16:29:00Z">
        <w:r>
          <w:rPr>
            <w:rFonts w:ascii="Arial" w:hAnsi="Arial" w:cs="Arial"/>
            <w:lang w:val="en-US"/>
          </w:rPr>
          <w:t>T</w:t>
        </w:r>
      </w:ins>
      <w:ins w:id="101" w:author="María Berjano" w:date="2022-04-04T14:25:00Z">
        <w:r w:rsidR="002D21A8">
          <w:rPr>
            <w:rFonts w:ascii="Arial" w:hAnsi="Arial" w:cs="Arial"/>
            <w:lang w:val="en-US"/>
          </w:rPr>
          <w:t xml:space="preserve">he </w:t>
        </w:r>
      </w:ins>
      <w:ins w:id="102" w:author="María Berjano" w:date="2022-04-04T14:26:00Z">
        <w:r w:rsidR="002D21A8">
          <w:rPr>
            <w:rFonts w:ascii="Arial" w:hAnsi="Arial" w:cs="Arial"/>
            <w:lang w:val="en-US"/>
          </w:rPr>
          <w:t>time given for rating the rewards</w:t>
        </w:r>
      </w:ins>
      <w:ins w:id="103" w:author="María Berjano" w:date="2022-04-04T14:27:00Z">
        <w:r w:rsidR="002D21A8">
          <w:rPr>
            <w:rFonts w:ascii="Arial" w:hAnsi="Arial" w:cs="Arial"/>
            <w:lang w:val="en-US"/>
          </w:rPr>
          <w:t xml:space="preserve"> (Phase III)</w:t>
        </w:r>
      </w:ins>
      <w:ins w:id="104" w:author="María Berjano" w:date="2022-04-04T14:26:00Z">
        <w:r w:rsidR="002D21A8">
          <w:rPr>
            <w:rFonts w:ascii="Arial" w:hAnsi="Arial" w:cs="Arial"/>
            <w:lang w:val="en-US"/>
          </w:rPr>
          <w:t xml:space="preserve"> is specified with the variable </w:t>
        </w:r>
      </w:ins>
      <w:proofErr w:type="spellStart"/>
      <w:ins w:id="105" w:author="María Berjano" w:date="2022-04-04T14:27:00Z">
        <w:r w:rsidR="0074297C" w:rsidRPr="00C34B51">
          <w:rPr>
            <w:rFonts w:ascii="Arial" w:hAnsi="Arial" w:cs="Arial"/>
            <w:b/>
            <w:bCs/>
            <w:lang w:val="en-US"/>
          </w:rPr>
          <w:t>sampling_time_phase_III</w:t>
        </w:r>
        <w:proofErr w:type="spellEnd"/>
        <w:r w:rsidR="0074297C">
          <w:rPr>
            <w:rFonts w:ascii="Arial" w:hAnsi="Arial" w:cs="Arial"/>
            <w:lang w:val="en-US"/>
          </w:rPr>
          <w:t>, which is currently set to 30 seconds.</w:t>
        </w:r>
      </w:ins>
    </w:p>
    <w:p w14:paraId="0E95BFD4" w14:textId="64A1DEB6" w:rsidR="00C4395D" w:rsidRPr="009C50B6" w:rsidRDefault="00C4395D" w:rsidP="006B6FF8">
      <w:pPr>
        <w:spacing w:line="360" w:lineRule="auto"/>
        <w:jc w:val="both"/>
        <w:rPr>
          <w:rFonts w:ascii="Arial" w:hAnsi="Arial" w:cs="Arial"/>
          <w:lang w:val="en-US"/>
        </w:rPr>
      </w:pPr>
      <w:proofErr w:type="spellStart"/>
      <w:ins w:id="106" w:author="María Berjano" w:date="2022-04-04T16:33:00Z">
        <w:r>
          <w:rPr>
            <w:rFonts w:ascii="Arial" w:hAnsi="Arial" w:cs="Arial"/>
            <w:b/>
            <w:bCs/>
            <w:lang w:val="en-US"/>
          </w:rPr>
          <w:t>Exclude_food</w:t>
        </w:r>
        <w:proofErr w:type="spellEnd"/>
        <w:r>
          <w:rPr>
            <w:rFonts w:ascii="Arial" w:hAnsi="Arial" w:cs="Arial"/>
            <w:b/>
            <w:bCs/>
            <w:lang w:val="en-US"/>
          </w:rPr>
          <w:t xml:space="preserve"> </w:t>
        </w:r>
        <w:r>
          <w:rPr>
            <w:rFonts w:ascii="Arial" w:hAnsi="Arial" w:cs="Arial"/>
            <w:lang w:val="en-US"/>
          </w:rPr>
          <w:t xml:space="preserve">is </w:t>
        </w:r>
      </w:ins>
      <w:ins w:id="107" w:author="María Berjano" w:date="2022-04-04T16:34:00Z">
        <w:r>
          <w:rPr>
            <w:rFonts w:ascii="Arial" w:hAnsi="Arial" w:cs="Arial"/>
            <w:lang w:val="en-US"/>
          </w:rPr>
          <w:t>a</w:t>
        </w:r>
      </w:ins>
      <w:ins w:id="108" w:author="María Berjano" w:date="2022-04-04T16:33:00Z">
        <w:r>
          <w:rPr>
            <w:rFonts w:ascii="Arial" w:hAnsi="Arial" w:cs="Arial"/>
            <w:lang w:val="en-US"/>
          </w:rPr>
          <w:t xml:space="preserve"> list containing the non-available food items for the reward phase</w:t>
        </w:r>
      </w:ins>
      <w:ins w:id="109" w:author="María Berjano" w:date="2022-04-04T16:34:00Z">
        <w:r>
          <w:rPr>
            <w:rFonts w:ascii="Arial" w:hAnsi="Arial" w:cs="Arial"/>
            <w:lang w:val="en-US"/>
          </w:rPr>
          <w:t>. It can be modified in this section, too.</w:t>
        </w:r>
      </w:ins>
    </w:p>
    <w:p w14:paraId="6AA2E91F" w14:textId="57FBD183" w:rsidR="007172D5" w:rsidRPr="00EA2E4A" w:rsidRDefault="007172D5" w:rsidP="007172D5">
      <w:pPr>
        <w:pStyle w:val="Heading2"/>
        <w:spacing w:line="360" w:lineRule="auto"/>
        <w:rPr>
          <w:rFonts w:ascii="Arial" w:hAnsi="Arial" w:cs="Arial"/>
          <w:i/>
          <w:color w:val="000000" w:themeColor="text1"/>
          <w:lang w:val="en-US"/>
        </w:rPr>
      </w:pPr>
      <w:bookmarkStart w:id="110" w:name="_Toc99986271"/>
      <w:r w:rsidRPr="00377856">
        <w:rPr>
          <w:rFonts w:ascii="Arial" w:hAnsi="Arial" w:cs="Arial"/>
          <w:i/>
          <w:color w:val="000000" w:themeColor="text1"/>
          <w:lang w:val="en-US"/>
        </w:rPr>
        <w:t xml:space="preserve">Part </w:t>
      </w:r>
      <w:r w:rsidRPr="00EA2E4A">
        <w:rPr>
          <w:rFonts w:ascii="Arial" w:hAnsi="Arial" w:cs="Arial"/>
          <w:i/>
          <w:color w:val="000000" w:themeColor="text1"/>
          <w:lang w:val="en-US"/>
        </w:rPr>
        <w:t>6</w:t>
      </w:r>
      <w:r w:rsidRPr="00377856">
        <w:rPr>
          <w:rFonts w:ascii="Arial" w:hAnsi="Arial" w:cs="Arial"/>
          <w:i/>
          <w:color w:val="000000" w:themeColor="text1"/>
          <w:lang w:val="en-US"/>
        </w:rPr>
        <w:t xml:space="preserve">: </w:t>
      </w:r>
      <w:r w:rsidRPr="00583A0B">
        <w:rPr>
          <w:rFonts w:ascii="Arial" w:hAnsi="Arial" w:cs="Arial"/>
          <w:i/>
          <w:color w:val="000000" w:themeColor="text1"/>
          <w:lang w:val="en-US"/>
        </w:rPr>
        <w:t>In</w:t>
      </w:r>
      <w:r w:rsidR="002668D5">
        <w:rPr>
          <w:rFonts w:ascii="Arial" w:hAnsi="Arial" w:cs="Arial"/>
          <w:i/>
          <w:color w:val="000000" w:themeColor="text1"/>
          <w:lang w:val="en-US"/>
        </w:rPr>
        <w:t>put device settings</w:t>
      </w:r>
      <w:bookmarkEnd w:id="110"/>
    </w:p>
    <w:p w14:paraId="06D635CA" w14:textId="0B66EA8B" w:rsidR="007172D5" w:rsidRDefault="0033091C" w:rsidP="006B6FF8">
      <w:pPr>
        <w:spacing w:line="360" w:lineRule="auto"/>
        <w:jc w:val="both"/>
        <w:rPr>
          <w:rFonts w:ascii="Arial" w:hAnsi="Arial" w:cs="Arial"/>
          <w:lang w:val="en-US"/>
        </w:rPr>
      </w:pPr>
      <w:r>
        <w:rPr>
          <w:rFonts w:ascii="Arial" w:hAnsi="Arial" w:cs="Arial"/>
          <w:lang w:val="en-US"/>
        </w:rPr>
        <w:t>The joystick specifications are loaded, and the variables needed in the VAS and LHS scale scripts are defined.</w:t>
      </w:r>
    </w:p>
    <w:p w14:paraId="62DA2C98" w14:textId="75417EBF" w:rsidR="007172D5" w:rsidRDefault="007172D5" w:rsidP="007172D5">
      <w:pPr>
        <w:pStyle w:val="Heading2"/>
        <w:spacing w:line="360" w:lineRule="auto"/>
        <w:rPr>
          <w:rFonts w:ascii="Arial" w:hAnsi="Arial" w:cs="Arial"/>
          <w:i/>
          <w:color w:val="000000" w:themeColor="text1"/>
          <w:lang w:val="en-US"/>
        </w:rPr>
      </w:pPr>
      <w:bookmarkStart w:id="111" w:name="_Toc99986272"/>
      <w:r w:rsidRPr="00377856">
        <w:rPr>
          <w:rFonts w:ascii="Arial" w:hAnsi="Arial" w:cs="Arial"/>
          <w:i/>
          <w:color w:val="000000" w:themeColor="text1"/>
          <w:lang w:val="en-US"/>
        </w:rPr>
        <w:t xml:space="preserve">Part </w:t>
      </w:r>
      <w:r>
        <w:rPr>
          <w:rFonts w:ascii="Arial" w:hAnsi="Arial" w:cs="Arial"/>
          <w:i/>
          <w:color w:val="000000" w:themeColor="text1"/>
          <w:lang w:val="en-US"/>
        </w:rPr>
        <w:t>7</w:t>
      </w:r>
      <w:r w:rsidRPr="00377856">
        <w:rPr>
          <w:rFonts w:ascii="Arial" w:hAnsi="Arial" w:cs="Arial"/>
          <w:i/>
          <w:color w:val="000000" w:themeColor="text1"/>
          <w:lang w:val="en-US"/>
        </w:rPr>
        <w:t xml:space="preserve">: </w:t>
      </w:r>
      <w:r w:rsidR="002668D5">
        <w:rPr>
          <w:rFonts w:ascii="Arial" w:hAnsi="Arial" w:cs="Arial"/>
          <w:i/>
          <w:color w:val="000000" w:themeColor="text1"/>
          <w:lang w:val="en-US"/>
        </w:rPr>
        <w:t>Load jitters and initialize jitter counters</w:t>
      </w:r>
      <w:bookmarkEnd w:id="111"/>
      <w:r w:rsidRPr="00542CDF">
        <w:rPr>
          <w:rFonts w:ascii="Arial" w:hAnsi="Arial" w:cs="Arial"/>
          <w:i/>
          <w:color w:val="000000" w:themeColor="text1"/>
          <w:lang w:val="en-US"/>
        </w:rPr>
        <w:t xml:space="preserve"> </w:t>
      </w:r>
    </w:p>
    <w:p w14:paraId="6D4FA3D1" w14:textId="134628E1" w:rsidR="00661B1E" w:rsidRPr="00D07392" w:rsidRDefault="00661B1E" w:rsidP="006B6FF8">
      <w:pPr>
        <w:spacing w:line="360" w:lineRule="auto"/>
        <w:jc w:val="both"/>
        <w:rPr>
          <w:rFonts w:ascii="Arial" w:hAnsi="Arial" w:cs="Arial"/>
          <w:lang w:val="en-US"/>
        </w:rPr>
      </w:pPr>
      <w:r w:rsidRPr="00377856">
        <w:rPr>
          <w:rFonts w:ascii="Arial" w:hAnsi="Arial" w:cs="Arial"/>
          <w:lang w:val="en-US"/>
        </w:rPr>
        <w:t xml:space="preserve">This part of the code </w:t>
      </w:r>
      <w:r>
        <w:rPr>
          <w:rFonts w:ascii="Arial" w:hAnsi="Arial" w:cs="Arial"/>
          <w:lang w:val="en-US"/>
        </w:rPr>
        <w:t>loads the jitters</w:t>
      </w:r>
      <w:r w:rsidR="00EC7E1E">
        <w:rPr>
          <w:rFonts w:ascii="Arial" w:hAnsi="Arial" w:cs="Arial"/>
          <w:lang w:val="en-US"/>
        </w:rPr>
        <w:t xml:space="preserve"> used </w:t>
      </w:r>
      <w:r w:rsidR="0033091C">
        <w:rPr>
          <w:rFonts w:ascii="Arial" w:hAnsi="Arial" w:cs="Arial"/>
          <w:lang w:val="en-US"/>
        </w:rPr>
        <w:t>for the fixation cross and scale slider and</w:t>
      </w:r>
      <w:r>
        <w:rPr>
          <w:rFonts w:ascii="Arial" w:hAnsi="Arial" w:cs="Arial"/>
          <w:lang w:val="en-US"/>
        </w:rPr>
        <w:t xml:space="preserve"> </w:t>
      </w:r>
      <w:r w:rsidR="0033091C">
        <w:rPr>
          <w:rFonts w:ascii="Arial" w:hAnsi="Arial" w:cs="Arial"/>
          <w:lang w:val="en-US"/>
        </w:rPr>
        <w:t>initializes the respective jitter counts.</w:t>
      </w:r>
    </w:p>
    <w:p w14:paraId="48582FF6" w14:textId="49687819" w:rsidR="007172D5" w:rsidRDefault="007172D5" w:rsidP="007172D5">
      <w:pPr>
        <w:pStyle w:val="Heading2"/>
        <w:spacing w:line="360" w:lineRule="auto"/>
        <w:rPr>
          <w:rFonts w:ascii="Arial" w:hAnsi="Arial" w:cs="Arial"/>
          <w:i/>
          <w:color w:val="000000" w:themeColor="text1"/>
          <w:lang w:val="en-US"/>
        </w:rPr>
      </w:pPr>
      <w:bookmarkStart w:id="112" w:name="_Toc99986273"/>
      <w:r w:rsidRPr="00377856">
        <w:rPr>
          <w:rFonts w:ascii="Arial" w:hAnsi="Arial" w:cs="Arial"/>
          <w:i/>
          <w:color w:val="000000" w:themeColor="text1"/>
          <w:lang w:val="en-US"/>
        </w:rPr>
        <w:t xml:space="preserve">Part </w:t>
      </w:r>
      <w:r>
        <w:rPr>
          <w:rFonts w:ascii="Arial" w:hAnsi="Arial" w:cs="Arial"/>
          <w:i/>
          <w:color w:val="000000" w:themeColor="text1"/>
          <w:lang w:val="en-US"/>
        </w:rPr>
        <w:t>8</w:t>
      </w:r>
      <w:r w:rsidRPr="00377856">
        <w:rPr>
          <w:rFonts w:ascii="Arial" w:hAnsi="Arial" w:cs="Arial"/>
          <w:i/>
          <w:color w:val="000000" w:themeColor="text1"/>
          <w:lang w:val="en-US"/>
        </w:rPr>
        <w:t xml:space="preserve">: </w:t>
      </w:r>
      <w:r w:rsidR="002668D5">
        <w:rPr>
          <w:rFonts w:ascii="Arial" w:hAnsi="Arial" w:cs="Arial"/>
          <w:i/>
          <w:color w:val="000000" w:themeColor="text1"/>
          <w:lang w:val="en-US"/>
        </w:rPr>
        <w:t>Start of experiment and Phase I</w:t>
      </w:r>
      <w:bookmarkEnd w:id="112"/>
    </w:p>
    <w:p w14:paraId="32D5BA5D" w14:textId="32CA5836" w:rsidR="0033091C" w:rsidRDefault="0033091C" w:rsidP="0033091C">
      <w:pPr>
        <w:pStyle w:val="ListParagraph"/>
        <w:numPr>
          <w:ilvl w:val="0"/>
          <w:numId w:val="3"/>
        </w:numPr>
        <w:rPr>
          <w:rFonts w:ascii="Arial" w:hAnsi="Arial" w:cs="Arial"/>
          <w:lang w:val="en-US"/>
        </w:rPr>
      </w:pPr>
      <w:r w:rsidRPr="0033091C">
        <w:rPr>
          <w:rFonts w:ascii="Arial" w:hAnsi="Arial" w:cs="Arial"/>
          <w:lang w:val="en-US"/>
        </w:rPr>
        <w:t xml:space="preserve">The starting time of the experiment is stored. </w:t>
      </w:r>
    </w:p>
    <w:p w14:paraId="17A6E94F" w14:textId="72F5FD9B" w:rsidR="0033091C" w:rsidRPr="0033091C" w:rsidRDefault="00BD6A5A" w:rsidP="0033091C">
      <w:pPr>
        <w:pStyle w:val="ListParagraph"/>
        <w:numPr>
          <w:ilvl w:val="0"/>
          <w:numId w:val="3"/>
        </w:numPr>
        <w:rPr>
          <w:rFonts w:ascii="Arial" w:hAnsi="Arial" w:cs="Arial"/>
          <w:lang w:val="en-US"/>
        </w:rPr>
      </w:pPr>
      <w:commentRangeStart w:id="113"/>
      <w:r>
        <w:rPr>
          <w:rFonts w:ascii="Arial" w:hAnsi="Arial" w:cs="Arial"/>
          <w:lang w:val="en-US"/>
        </w:rPr>
        <w:t xml:space="preserve">Phase I </w:t>
      </w:r>
      <w:r w:rsidR="00CE5F5A">
        <w:rPr>
          <w:rFonts w:ascii="Arial" w:hAnsi="Arial" w:cs="Arial"/>
          <w:lang w:val="en-US"/>
        </w:rPr>
        <w:t xml:space="preserve">will only </w:t>
      </w:r>
      <w:r>
        <w:rPr>
          <w:rFonts w:ascii="Arial" w:hAnsi="Arial" w:cs="Arial"/>
          <w:lang w:val="en-US"/>
        </w:rPr>
        <w:t xml:space="preserve">start if the user chose to start in that phase in </w:t>
      </w:r>
      <w:r w:rsidRPr="00BD6A5A">
        <w:rPr>
          <w:rFonts w:ascii="Arial" w:hAnsi="Arial" w:cs="Arial"/>
          <w:i/>
          <w:iCs/>
          <w:lang w:val="en-US"/>
        </w:rPr>
        <w:t>Part 1</w:t>
      </w:r>
      <w:r w:rsidR="00CE5F5A">
        <w:rPr>
          <w:rFonts w:ascii="Arial" w:hAnsi="Arial" w:cs="Arial"/>
          <w:i/>
          <w:iCs/>
          <w:lang w:val="en-US"/>
        </w:rPr>
        <w:t xml:space="preserve">. </w:t>
      </w:r>
      <w:commentRangeEnd w:id="113"/>
      <w:r w:rsidR="00A26DDE">
        <w:rPr>
          <w:rStyle w:val="CommentReference"/>
        </w:rPr>
        <w:commentReference w:id="113"/>
      </w:r>
    </w:p>
    <w:p w14:paraId="7A34C901" w14:textId="5D5D4477" w:rsidR="007172D5" w:rsidRDefault="007172D5" w:rsidP="007172D5">
      <w:pPr>
        <w:rPr>
          <w:b/>
          <w:bCs/>
          <w:lang w:val="en-US"/>
        </w:rPr>
      </w:pPr>
      <w:r>
        <w:rPr>
          <w:b/>
          <w:bCs/>
          <w:lang w:val="en-US"/>
        </w:rPr>
        <w:t xml:space="preserve">Phase </w:t>
      </w:r>
      <w:r w:rsidR="0033091C">
        <w:rPr>
          <w:b/>
          <w:bCs/>
          <w:lang w:val="en-US"/>
        </w:rPr>
        <w:t>I</w:t>
      </w:r>
      <w:r w:rsidR="00CE5F5A">
        <w:rPr>
          <w:b/>
          <w:bCs/>
          <w:lang w:val="en-US"/>
        </w:rPr>
        <w:t>: Rating</w:t>
      </w:r>
    </w:p>
    <w:p w14:paraId="5E1875BA" w14:textId="415B1C96" w:rsidR="00CE5F5A" w:rsidRDefault="00CE5F5A" w:rsidP="0073012C">
      <w:pPr>
        <w:pStyle w:val="ListParagraph"/>
        <w:numPr>
          <w:ilvl w:val="0"/>
          <w:numId w:val="3"/>
        </w:numPr>
        <w:jc w:val="both"/>
        <w:rPr>
          <w:lang w:val="en-US"/>
        </w:rPr>
      </w:pPr>
      <w:r w:rsidRPr="00CE5F5A">
        <w:rPr>
          <w:lang w:val="en-US"/>
        </w:rPr>
        <w:t>Display instructions screen</w:t>
      </w:r>
    </w:p>
    <w:p w14:paraId="5F647F6E" w14:textId="44C3A130" w:rsidR="00CE5F5A" w:rsidRDefault="00CE5F5A" w:rsidP="0073012C">
      <w:pPr>
        <w:pStyle w:val="ListParagraph"/>
        <w:numPr>
          <w:ilvl w:val="0"/>
          <w:numId w:val="3"/>
        </w:numPr>
        <w:jc w:val="both"/>
        <w:rPr>
          <w:lang w:val="en-US"/>
        </w:rPr>
      </w:pPr>
      <w:r>
        <w:rPr>
          <w:lang w:val="en-US"/>
        </w:rPr>
        <w:t>Fixation cross</w:t>
      </w:r>
    </w:p>
    <w:p w14:paraId="200B8847" w14:textId="59187A9A" w:rsidR="005A70A2" w:rsidRDefault="005A70A2" w:rsidP="0073012C">
      <w:pPr>
        <w:pStyle w:val="ListParagraph"/>
        <w:numPr>
          <w:ilvl w:val="0"/>
          <w:numId w:val="3"/>
        </w:numPr>
        <w:jc w:val="both"/>
        <w:rPr>
          <w:lang w:val="en-US"/>
        </w:rPr>
      </w:pPr>
      <w:r>
        <w:rPr>
          <w:lang w:val="en-US"/>
        </w:rPr>
        <w:t xml:space="preserve">Stimuli </w:t>
      </w:r>
      <w:r w:rsidRPr="0073012C">
        <w:rPr>
          <w:b/>
          <w:bCs/>
          <w:lang w:val="en-US"/>
        </w:rPr>
        <w:t>rating loop</w:t>
      </w:r>
      <w:r>
        <w:rPr>
          <w:lang w:val="en-US"/>
        </w:rPr>
        <w:t>: currently, there is an option to break the loop by holding any key of the keyboard pressed</w:t>
      </w:r>
    </w:p>
    <w:p w14:paraId="1B245E22" w14:textId="074C8E38" w:rsidR="005A70A2" w:rsidRDefault="005A70A2" w:rsidP="0073012C">
      <w:pPr>
        <w:pStyle w:val="ListParagraph"/>
        <w:numPr>
          <w:ilvl w:val="0"/>
          <w:numId w:val="9"/>
        </w:numPr>
        <w:jc w:val="both"/>
        <w:rPr>
          <w:lang w:val="en-US"/>
        </w:rPr>
      </w:pPr>
      <w:r>
        <w:rPr>
          <w:lang w:val="en-US"/>
        </w:rPr>
        <w:t xml:space="preserve">Identify question type based on the question order vector obtained in </w:t>
      </w:r>
      <w:r>
        <w:rPr>
          <w:i/>
          <w:iCs/>
          <w:lang w:val="en-US"/>
        </w:rPr>
        <w:t>Part 4</w:t>
      </w:r>
      <w:r>
        <w:rPr>
          <w:lang w:val="en-US"/>
        </w:rPr>
        <w:t>: wanting or liking.</w:t>
      </w:r>
    </w:p>
    <w:p w14:paraId="78D908EC" w14:textId="7C60D0B1" w:rsidR="005A70A2" w:rsidRDefault="005A70A2" w:rsidP="0073012C">
      <w:pPr>
        <w:pStyle w:val="ListParagraph"/>
        <w:numPr>
          <w:ilvl w:val="0"/>
          <w:numId w:val="9"/>
        </w:numPr>
        <w:jc w:val="both"/>
        <w:rPr>
          <w:lang w:val="en-US"/>
        </w:rPr>
      </w:pPr>
      <w:r>
        <w:rPr>
          <w:lang w:val="en-US"/>
        </w:rPr>
        <w:t xml:space="preserve">Identify stimulus category and label based on the stimuli order vector obtained in </w:t>
      </w:r>
      <w:r>
        <w:rPr>
          <w:i/>
          <w:iCs/>
          <w:lang w:val="en-US"/>
        </w:rPr>
        <w:t>Part 4</w:t>
      </w:r>
      <w:r>
        <w:rPr>
          <w:lang w:val="en-US"/>
        </w:rPr>
        <w:t>.</w:t>
      </w:r>
    </w:p>
    <w:p w14:paraId="0A66F127" w14:textId="77777777" w:rsidR="00897CA2" w:rsidRDefault="005A70A2" w:rsidP="0073012C">
      <w:pPr>
        <w:pStyle w:val="ListParagraph"/>
        <w:numPr>
          <w:ilvl w:val="0"/>
          <w:numId w:val="9"/>
        </w:numPr>
        <w:jc w:val="both"/>
        <w:rPr>
          <w:lang w:val="en-US"/>
        </w:rPr>
      </w:pPr>
      <w:r>
        <w:rPr>
          <w:lang w:val="en-US"/>
        </w:rPr>
        <w:t xml:space="preserve">Display stimulus image and rating scale using </w:t>
      </w:r>
      <w:proofErr w:type="spellStart"/>
      <w:r>
        <w:rPr>
          <w:b/>
          <w:bCs/>
          <w:lang w:val="en-US"/>
        </w:rPr>
        <w:t>Effort_VAS</w:t>
      </w:r>
      <w:proofErr w:type="spellEnd"/>
      <w:r>
        <w:rPr>
          <w:b/>
          <w:bCs/>
          <w:lang w:val="en-US"/>
        </w:rPr>
        <w:t xml:space="preserve"> </w:t>
      </w:r>
      <w:r>
        <w:rPr>
          <w:lang w:val="en-US"/>
        </w:rPr>
        <w:t>function.</w:t>
      </w:r>
      <w:r w:rsidR="00897CA2">
        <w:rPr>
          <w:lang w:val="en-US"/>
        </w:rPr>
        <w:t xml:space="preserve"> In this task, the </w:t>
      </w:r>
      <w:proofErr w:type="spellStart"/>
      <w:r w:rsidR="00897CA2">
        <w:rPr>
          <w:lang w:val="en-US"/>
        </w:rPr>
        <w:t>Effort_VAS</w:t>
      </w:r>
      <w:proofErr w:type="spellEnd"/>
      <w:r w:rsidR="00897CA2">
        <w:rPr>
          <w:lang w:val="en-US"/>
        </w:rPr>
        <w:t xml:space="preserve"> function was modified so that it includes a section to start playing the music stimuli right after displaying the scale, and to stop it after getting the rating value.</w:t>
      </w:r>
    </w:p>
    <w:p w14:paraId="1EF8C161" w14:textId="4CBF0A65" w:rsidR="005A70A2" w:rsidRPr="006B1154" w:rsidRDefault="00897CA2" w:rsidP="0073012C">
      <w:pPr>
        <w:pStyle w:val="ListParagraph"/>
        <w:numPr>
          <w:ilvl w:val="0"/>
          <w:numId w:val="9"/>
        </w:numPr>
        <w:jc w:val="both"/>
        <w:rPr>
          <w:lang w:val="en-US"/>
        </w:rPr>
      </w:pPr>
      <w:r>
        <w:rPr>
          <w:lang w:val="en-US"/>
        </w:rPr>
        <w:t>Fixation cross</w:t>
      </w:r>
      <w:r w:rsidR="006B6FF8">
        <w:rPr>
          <w:lang w:val="en-US"/>
        </w:rPr>
        <w:t xml:space="preserve"> and </w:t>
      </w:r>
      <w:r w:rsidR="006B6FF8" w:rsidRPr="006B6FF8">
        <w:rPr>
          <w:lang w:val="en-US"/>
        </w:rPr>
        <w:t>saving how much time passed between experiment onset and fixation</w:t>
      </w:r>
      <w:r w:rsidR="006B6FF8">
        <w:rPr>
          <w:lang w:val="en-US"/>
        </w:rPr>
        <w:t xml:space="preserve"> </w:t>
      </w:r>
      <w:r w:rsidR="006B6FF8" w:rsidRPr="006B6FF8">
        <w:rPr>
          <w:lang w:val="en-US"/>
        </w:rPr>
        <w:t>cross onset</w:t>
      </w:r>
      <w:r w:rsidR="006B6FF8">
        <w:rPr>
          <w:lang w:val="en-US"/>
        </w:rPr>
        <w:t xml:space="preserve">. </w:t>
      </w:r>
    </w:p>
    <w:p w14:paraId="6332C4F0" w14:textId="5E7CBCDA" w:rsidR="006B1154" w:rsidRDefault="00FD017E" w:rsidP="0073012C">
      <w:pPr>
        <w:pStyle w:val="ListParagraph"/>
        <w:numPr>
          <w:ilvl w:val="0"/>
          <w:numId w:val="9"/>
        </w:numPr>
        <w:jc w:val="both"/>
        <w:rPr>
          <w:lang w:val="en-US"/>
        </w:rPr>
      </w:pPr>
      <w:r>
        <w:rPr>
          <w:lang w:val="en-US"/>
        </w:rPr>
        <w:t>Save</w:t>
      </w:r>
      <w:r w:rsidR="006B1154">
        <w:rPr>
          <w:lang w:val="en-US"/>
        </w:rPr>
        <w:t xml:space="preserve"> output data and save a backup temporary file. More information in </w:t>
      </w:r>
      <w:r w:rsidR="006B1154">
        <w:rPr>
          <w:i/>
          <w:iCs/>
          <w:lang w:val="en-US"/>
        </w:rPr>
        <w:t xml:space="preserve">Output description </w:t>
      </w:r>
      <w:r w:rsidR="006B1154">
        <w:rPr>
          <w:lang w:val="en-US"/>
        </w:rPr>
        <w:t>section.</w:t>
      </w:r>
    </w:p>
    <w:p w14:paraId="6E6A4D68" w14:textId="3EBF3750" w:rsidR="006B1154" w:rsidRDefault="006B1154" w:rsidP="0073012C">
      <w:pPr>
        <w:pStyle w:val="ListParagraph"/>
        <w:numPr>
          <w:ilvl w:val="0"/>
          <w:numId w:val="9"/>
        </w:numPr>
        <w:jc w:val="both"/>
        <w:rPr>
          <w:lang w:val="en-US"/>
        </w:rPr>
      </w:pPr>
      <w:r>
        <w:rPr>
          <w:lang w:val="en-US"/>
        </w:rPr>
        <w:t>Define</w:t>
      </w:r>
      <w:r w:rsidR="00A6072B">
        <w:rPr>
          <w:lang w:val="en-US"/>
        </w:rPr>
        <w:t xml:space="preserve"> input for</w:t>
      </w:r>
      <w:r>
        <w:rPr>
          <w:lang w:val="en-US"/>
        </w:rPr>
        <w:t xml:space="preserve"> stimuli presentation order </w:t>
      </w:r>
      <w:r w:rsidR="00A6072B">
        <w:rPr>
          <w:lang w:val="en-US"/>
        </w:rPr>
        <w:t xml:space="preserve">function </w:t>
      </w:r>
      <w:r>
        <w:rPr>
          <w:lang w:val="en-US"/>
        </w:rPr>
        <w:t>for Phase II</w:t>
      </w:r>
      <w:r w:rsidR="00A6072B">
        <w:rPr>
          <w:lang w:val="en-US"/>
        </w:rPr>
        <w:t>.</w:t>
      </w:r>
    </w:p>
    <w:p w14:paraId="48B9BF8B" w14:textId="01108357" w:rsidR="00A6072B" w:rsidRPr="006B1154" w:rsidRDefault="00A6072B" w:rsidP="0073012C">
      <w:pPr>
        <w:pStyle w:val="ListParagraph"/>
        <w:numPr>
          <w:ilvl w:val="0"/>
          <w:numId w:val="9"/>
        </w:numPr>
        <w:jc w:val="both"/>
        <w:rPr>
          <w:lang w:val="en-US"/>
        </w:rPr>
      </w:pPr>
      <w:r>
        <w:rPr>
          <w:lang w:val="en-US"/>
        </w:rPr>
        <w:t>Currently, another backup file is saved here.</w:t>
      </w:r>
    </w:p>
    <w:p w14:paraId="5F0F06AF" w14:textId="5F357D1A" w:rsidR="007172D5" w:rsidRDefault="007172D5" w:rsidP="007172D5">
      <w:pPr>
        <w:pStyle w:val="Heading2"/>
        <w:spacing w:line="360" w:lineRule="auto"/>
        <w:rPr>
          <w:rFonts w:ascii="Arial" w:hAnsi="Arial" w:cs="Arial"/>
          <w:i/>
          <w:color w:val="000000" w:themeColor="text1"/>
          <w:lang w:val="en-US"/>
        </w:rPr>
      </w:pPr>
      <w:bookmarkStart w:id="114" w:name="_Toc99986274"/>
      <w:r w:rsidRPr="00377856">
        <w:rPr>
          <w:rFonts w:ascii="Arial" w:hAnsi="Arial" w:cs="Arial"/>
          <w:i/>
          <w:color w:val="000000" w:themeColor="text1"/>
          <w:lang w:val="en-US"/>
        </w:rPr>
        <w:lastRenderedPageBreak/>
        <w:t xml:space="preserve">Part </w:t>
      </w:r>
      <w:r>
        <w:rPr>
          <w:rFonts w:ascii="Arial" w:hAnsi="Arial" w:cs="Arial"/>
          <w:i/>
          <w:color w:val="000000" w:themeColor="text1"/>
          <w:lang w:val="en-US"/>
        </w:rPr>
        <w:t>9</w:t>
      </w:r>
      <w:r w:rsidRPr="00377856">
        <w:rPr>
          <w:rFonts w:ascii="Arial" w:hAnsi="Arial" w:cs="Arial"/>
          <w:i/>
          <w:color w:val="000000" w:themeColor="text1"/>
          <w:lang w:val="en-US"/>
        </w:rPr>
        <w:t xml:space="preserve">: </w:t>
      </w:r>
      <w:r w:rsidR="002668D5">
        <w:rPr>
          <w:rFonts w:ascii="Arial" w:hAnsi="Arial" w:cs="Arial"/>
          <w:i/>
          <w:color w:val="000000" w:themeColor="text1"/>
          <w:lang w:val="en-US"/>
        </w:rPr>
        <w:t>Phase II</w:t>
      </w:r>
      <w:r w:rsidR="006D0413">
        <w:rPr>
          <w:rFonts w:ascii="Arial" w:hAnsi="Arial" w:cs="Arial"/>
          <w:i/>
          <w:color w:val="000000" w:themeColor="text1"/>
          <w:lang w:val="en-US"/>
        </w:rPr>
        <w:t xml:space="preserve"> and III</w:t>
      </w:r>
      <w:bookmarkEnd w:id="114"/>
    </w:p>
    <w:p w14:paraId="2E547F86" w14:textId="238575FB" w:rsidR="00A6072B" w:rsidRDefault="00A6072B" w:rsidP="00A6072B">
      <w:pPr>
        <w:rPr>
          <w:b/>
          <w:bCs/>
          <w:lang w:val="en-US"/>
        </w:rPr>
      </w:pPr>
      <w:r>
        <w:rPr>
          <w:b/>
          <w:bCs/>
          <w:lang w:val="en-US"/>
        </w:rPr>
        <w:t>Phase II: Choosing</w:t>
      </w:r>
    </w:p>
    <w:p w14:paraId="520BF3AD" w14:textId="0D70F245" w:rsidR="00A6072B" w:rsidRDefault="00A6072B" w:rsidP="0073012C">
      <w:pPr>
        <w:pStyle w:val="ListParagraph"/>
        <w:numPr>
          <w:ilvl w:val="0"/>
          <w:numId w:val="3"/>
        </w:numPr>
        <w:jc w:val="both"/>
        <w:rPr>
          <w:lang w:val="en-US"/>
        </w:rPr>
      </w:pPr>
      <w:r w:rsidRPr="0073012C">
        <w:rPr>
          <w:lang w:val="en-US"/>
        </w:rPr>
        <w:t>Stimuli</w:t>
      </w:r>
      <w:r>
        <w:rPr>
          <w:lang w:val="en-US"/>
        </w:rPr>
        <w:t xml:space="preserve"> presentation order is defined </w:t>
      </w:r>
      <w:r w:rsidR="00A905A5">
        <w:rPr>
          <w:lang w:val="en-US"/>
        </w:rPr>
        <w:t xml:space="preserve">considering if the Phase I was performed and </w:t>
      </w:r>
      <w:r>
        <w:rPr>
          <w:lang w:val="en-US"/>
        </w:rPr>
        <w:t>using</w:t>
      </w:r>
      <w:r w:rsidR="00A905A5">
        <w:rPr>
          <w:lang w:val="en-US"/>
        </w:rPr>
        <w:t xml:space="preserve"> the</w:t>
      </w:r>
      <w:r>
        <w:rPr>
          <w:lang w:val="en-US"/>
        </w:rPr>
        <w:t xml:space="preserve"> </w:t>
      </w:r>
      <w:proofErr w:type="spellStart"/>
      <w:r w:rsidR="00A905A5" w:rsidRPr="00A905A5">
        <w:rPr>
          <w:b/>
          <w:bCs/>
          <w:lang w:val="en-US"/>
        </w:rPr>
        <w:t>choose_pairs_trials_random</w:t>
      </w:r>
      <w:proofErr w:type="spellEnd"/>
      <w:r w:rsidR="00A905A5">
        <w:rPr>
          <w:lang w:val="en-US"/>
        </w:rPr>
        <w:t xml:space="preserve"> function. More information about this function in the </w:t>
      </w:r>
      <w:r w:rsidR="00A905A5">
        <w:rPr>
          <w:i/>
          <w:iCs/>
          <w:lang w:val="en-US"/>
        </w:rPr>
        <w:t xml:space="preserve">Supporting files </w:t>
      </w:r>
      <w:r w:rsidR="00A905A5">
        <w:rPr>
          <w:lang w:val="en-US"/>
        </w:rPr>
        <w:t>section.</w:t>
      </w:r>
    </w:p>
    <w:p w14:paraId="1F99DAA6" w14:textId="7A62296A" w:rsidR="00A905A5" w:rsidRDefault="00A905A5" w:rsidP="0073012C">
      <w:pPr>
        <w:pStyle w:val="ListParagraph"/>
        <w:numPr>
          <w:ilvl w:val="0"/>
          <w:numId w:val="3"/>
        </w:numPr>
        <w:jc w:val="both"/>
        <w:rPr>
          <w:lang w:val="en-US"/>
        </w:rPr>
      </w:pPr>
      <w:r>
        <w:rPr>
          <w:lang w:val="en-US"/>
        </w:rPr>
        <w:t>Display instructions screen</w:t>
      </w:r>
      <w:r w:rsidR="003D6FB3">
        <w:rPr>
          <w:lang w:val="en-US"/>
        </w:rPr>
        <w:t>s for the choice phase and explaining the reward trials that are interleaved</w:t>
      </w:r>
      <w:r>
        <w:rPr>
          <w:lang w:val="en-US"/>
        </w:rPr>
        <w:t xml:space="preserve">. </w:t>
      </w:r>
    </w:p>
    <w:p w14:paraId="4882726B" w14:textId="18299782" w:rsidR="00A905A5" w:rsidRDefault="00A905A5" w:rsidP="0073012C">
      <w:pPr>
        <w:pStyle w:val="ListParagraph"/>
        <w:numPr>
          <w:ilvl w:val="0"/>
          <w:numId w:val="3"/>
        </w:numPr>
        <w:jc w:val="both"/>
        <w:rPr>
          <w:lang w:val="en-US"/>
        </w:rPr>
      </w:pPr>
      <w:r>
        <w:rPr>
          <w:lang w:val="en-US"/>
        </w:rPr>
        <w:t>Fixation cross.</w:t>
      </w:r>
    </w:p>
    <w:p w14:paraId="0EA60570" w14:textId="11F9344B" w:rsidR="0073012C" w:rsidRDefault="0073012C" w:rsidP="0073012C">
      <w:pPr>
        <w:pStyle w:val="ListParagraph"/>
        <w:numPr>
          <w:ilvl w:val="0"/>
          <w:numId w:val="3"/>
        </w:numPr>
        <w:jc w:val="both"/>
        <w:rPr>
          <w:lang w:val="en-US"/>
        </w:rPr>
      </w:pPr>
      <w:r>
        <w:rPr>
          <w:lang w:val="en-US"/>
        </w:rPr>
        <w:t>Initialize all variables and vectors used in the trial loop</w:t>
      </w:r>
    </w:p>
    <w:p w14:paraId="2057E668" w14:textId="547CCA0F" w:rsidR="0073012C" w:rsidRDefault="0073012C" w:rsidP="0073012C">
      <w:pPr>
        <w:pStyle w:val="ListParagraph"/>
        <w:numPr>
          <w:ilvl w:val="0"/>
          <w:numId w:val="3"/>
        </w:numPr>
        <w:jc w:val="both"/>
        <w:rPr>
          <w:lang w:val="en-US"/>
        </w:rPr>
      </w:pPr>
      <w:r w:rsidRPr="0073012C">
        <w:rPr>
          <w:b/>
          <w:bCs/>
          <w:lang w:val="en-US"/>
        </w:rPr>
        <w:t>Choosing loop</w:t>
      </w:r>
      <w:r>
        <w:rPr>
          <w:lang w:val="en-US"/>
        </w:rPr>
        <w:t>:</w:t>
      </w:r>
    </w:p>
    <w:p w14:paraId="52607272" w14:textId="4772B1F0" w:rsidR="0073012C" w:rsidRDefault="0073012C" w:rsidP="0073012C">
      <w:pPr>
        <w:pStyle w:val="ListParagraph"/>
        <w:numPr>
          <w:ilvl w:val="0"/>
          <w:numId w:val="10"/>
        </w:numPr>
        <w:jc w:val="both"/>
        <w:rPr>
          <w:lang w:val="en-US"/>
        </w:rPr>
      </w:pPr>
      <w:r>
        <w:rPr>
          <w:lang w:val="en-US"/>
        </w:rPr>
        <w:t xml:space="preserve">For loop with two iterations to select the </w:t>
      </w:r>
      <w:r w:rsidR="00532FA3">
        <w:rPr>
          <w:lang w:val="en-US"/>
        </w:rPr>
        <w:t>right and left</w:t>
      </w:r>
      <w:r>
        <w:rPr>
          <w:lang w:val="en-US"/>
        </w:rPr>
        <w:t xml:space="preserve"> stimulus </w:t>
      </w:r>
      <w:r w:rsidR="00532FA3">
        <w:rPr>
          <w:lang w:val="en-US"/>
        </w:rPr>
        <w:t xml:space="preserve">that will be displayed on the screen, identifying their category and corresponding image based on the </w:t>
      </w:r>
      <w:proofErr w:type="spellStart"/>
      <w:r w:rsidR="00532FA3">
        <w:rPr>
          <w:b/>
          <w:bCs/>
          <w:lang w:val="en-US"/>
        </w:rPr>
        <w:t>chosen_pairs</w:t>
      </w:r>
      <w:proofErr w:type="spellEnd"/>
      <w:r w:rsidR="00532FA3">
        <w:rPr>
          <w:b/>
          <w:bCs/>
          <w:lang w:val="en-US"/>
        </w:rPr>
        <w:t xml:space="preserve"> </w:t>
      </w:r>
      <w:r w:rsidR="00532FA3">
        <w:rPr>
          <w:lang w:val="en-US"/>
        </w:rPr>
        <w:t>vectors obtained in the first part of this section.</w:t>
      </w:r>
      <w:r w:rsidR="00CF777D">
        <w:rPr>
          <w:lang w:val="en-US"/>
        </w:rPr>
        <w:t xml:space="preserve"> If one of the </w:t>
      </w:r>
      <w:proofErr w:type="gramStart"/>
      <w:r w:rsidR="00CF777D">
        <w:rPr>
          <w:lang w:val="en-US"/>
        </w:rPr>
        <w:t>stimulus</w:t>
      </w:r>
      <w:proofErr w:type="gramEnd"/>
      <w:r w:rsidR="00CF777D">
        <w:rPr>
          <w:lang w:val="en-US"/>
        </w:rPr>
        <w:t xml:space="preserve"> is a music sample, the sound starts playing here.</w:t>
      </w:r>
    </w:p>
    <w:p w14:paraId="095C7E87" w14:textId="104D3B6D" w:rsidR="00CF777D" w:rsidRDefault="00CF777D" w:rsidP="0073012C">
      <w:pPr>
        <w:pStyle w:val="ListParagraph"/>
        <w:numPr>
          <w:ilvl w:val="0"/>
          <w:numId w:val="10"/>
        </w:numPr>
        <w:jc w:val="both"/>
        <w:rPr>
          <w:lang w:val="en-US"/>
        </w:rPr>
      </w:pPr>
      <w:r>
        <w:rPr>
          <w:lang w:val="en-US"/>
        </w:rPr>
        <w:t>Display stimulus pictures on the screen.</w:t>
      </w:r>
    </w:p>
    <w:p w14:paraId="29E63992" w14:textId="77777777" w:rsidR="00CF777D" w:rsidRDefault="00CF777D" w:rsidP="0073012C">
      <w:pPr>
        <w:pStyle w:val="ListParagraph"/>
        <w:numPr>
          <w:ilvl w:val="0"/>
          <w:numId w:val="10"/>
        </w:numPr>
        <w:jc w:val="both"/>
        <w:rPr>
          <w:lang w:val="en-US"/>
        </w:rPr>
      </w:pPr>
      <w:r>
        <w:rPr>
          <w:lang w:val="en-US"/>
        </w:rPr>
        <w:t xml:space="preserve">While loop used to get the decision of the user. Pressing the B button on the controller means that the </w:t>
      </w:r>
      <w:proofErr w:type="gramStart"/>
      <w:r>
        <w:rPr>
          <w:lang w:val="en-US"/>
        </w:rPr>
        <w:t>item  on</w:t>
      </w:r>
      <w:proofErr w:type="gramEnd"/>
      <w:r>
        <w:rPr>
          <w:lang w:val="en-US"/>
        </w:rPr>
        <w:t xml:space="preserve"> the right is chosen, and pressing the X button means that the item on the left is chosen. </w:t>
      </w:r>
    </w:p>
    <w:p w14:paraId="7DED6BEE" w14:textId="5A7C1D8A" w:rsidR="00CF777D" w:rsidRDefault="00CF777D" w:rsidP="0073012C">
      <w:pPr>
        <w:pStyle w:val="ListParagraph"/>
        <w:numPr>
          <w:ilvl w:val="0"/>
          <w:numId w:val="10"/>
        </w:numPr>
        <w:jc w:val="both"/>
        <w:rPr>
          <w:lang w:val="en-US"/>
        </w:rPr>
      </w:pPr>
      <w:r>
        <w:rPr>
          <w:lang w:val="en-US"/>
        </w:rPr>
        <w:t>If no button is pressed during the time given for choosing one stimulus, the submission will be defined as 0.</w:t>
      </w:r>
    </w:p>
    <w:p w14:paraId="66861877" w14:textId="59332CA9" w:rsidR="00FD017E" w:rsidRDefault="00FD017E" w:rsidP="0073012C">
      <w:pPr>
        <w:pStyle w:val="ListParagraph"/>
        <w:numPr>
          <w:ilvl w:val="0"/>
          <w:numId w:val="10"/>
        </w:numPr>
        <w:jc w:val="both"/>
        <w:rPr>
          <w:lang w:val="en-US"/>
        </w:rPr>
      </w:pPr>
      <w:r>
        <w:rPr>
          <w:lang w:val="en-US"/>
        </w:rPr>
        <w:t>Music stimulus stops playing.</w:t>
      </w:r>
    </w:p>
    <w:p w14:paraId="1B4544CF" w14:textId="67ABBEAE" w:rsidR="00FD017E" w:rsidRDefault="00FD017E" w:rsidP="00FD017E">
      <w:pPr>
        <w:pStyle w:val="ListParagraph"/>
        <w:numPr>
          <w:ilvl w:val="0"/>
          <w:numId w:val="10"/>
        </w:numPr>
        <w:jc w:val="both"/>
        <w:rPr>
          <w:lang w:val="en-US"/>
        </w:rPr>
      </w:pPr>
      <w:r>
        <w:rPr>
          <w:lang w:val="en-US"/>
        </w:rPr>
        <w:t xml:space="preserve">Second fixation cross of Phase II. Saving </w:t>
      </w:r>
      <w:r w:rsidRPr="00FD017E">
        <w:rPr>
          <w:lang w:val="en-US"/>
        </w:rPr>
        <w:t>how much time passed between experiment onset and fixation cross onset</w:t>
      </w:r>
      <w:r>
        <w:rPr>
          <w:lang w:val="en-US"/>
        </w:rPr>
        <w:t>.</w:t>
      </w:r>
    </w:p>
    <w:p w14:paraId="42BEF8EF" w14:textId="7265CD49" w:rsidR="00FD017E" w:rsidRDefault="00FD017E" w:rsidP="00FD017E">
      <w:pPr>
        <w:pStyle w:val="ListParagraph"/>
        <w:numPr>
          <w:ilvl w:val="0"/>
          <w:numId w:val="10"/>
        </w:numPr>
        <w:jc w:val="both"/>
        <w:rPr>
          <w:lang w:val="en-US"/>
        </w:rPr>
      </w:pPr>
      <w:r>
        <w:rPr>
          <w:lang w:val="en-US"/>
        </w:rPr>
        <w:t>Store a variable with the category of the chosen item.</w:t>
      </w:r>
    </w:p>
    <w:p w14:paraId="46815E68" w14:textId="60C9FA03" w:rsidR="00FD017E" w:rsidRDefault="00FD017E" w:rsidP="00FD017E">
      <w:pPr>
        <w:pStyle w:val="ListParagraph"/>
        <w:numPr>
          <w:ilvl w:val="0"/>
          <w:numId w:val="10"/>
        </w:numPr>
        <w:jc w:val="both"/>
        <w:rPr>
          <w:lang w:val="en-US"/>
        </w:rPr>
      </w:pPr>
      <w:r>
        <w:rPr>
          <w:lang w:val="en-US"/>
        </w:rPr>
        <w:t>Save output data and create a temporary backup file.</w:t>
      </w:r>
    </w:p>
    <w:p w14:paraId="3F892692" w14:textId="6FB74457" w:rsidR="001B0903" w:rsidRPr="0038465B" w:rsidRDefault="006D0413" w:rsidP="0038465B">
      <w:pPr>
        <w:pStyle w:val="ListParagraph"/>
        <w:numPr>
          <w:ilvl w:val="0"/>
          <w:numId w:val="10"/>
        </w:numPr>
        <w:jc w:val="both"/>
        <w:rPr>
          <w:lang w:val="en-US"/>
        </w:rPr>
      </w:pPr>
      <w:r w:rsidRPr="0038465B">
        <w:rPr>
          <w:b/>
          <w:bCs/>
          <w:lang w:val="en-US"/>
        </w:rPr>
        <w:t>Phase III</w:t>
      </w:r>
      <w:r w:rsidRPr="0038465B">
        <w:rPr>
          <w:lang w:val="en-US"/>
        </w:rPr>
        <w:t xml:space="preserve">: </w:t>
      </w:r>
      <w:r w:rsidR="0090771C" w:rsidRPr="0038465B">
        <w:rPr>
          <w:lang w:val="en-US"/>
        </w:rPr>
        <w:t xml:space="preserve">Present a previously chosen </w:t>
      </w:r>
      <w:r w:rsidR="001B0903" w:rsidRPr="006C4EC9">
        <w:rPr>
          <w:b/>
          <w:bCs/>
          <w:lang w:val="en-US"/>
        </w:rPr>
        <w:t>reward</w:t>
      </w:r>
      <w:r w:rsidR="001B0903" w:rsidRPr="00C4395D">
        <w:rPr>
          <w:lang w:val="en-US"/>
        </w:rPr>
        <w:t xml:space="preserve"> item</w:t>
      </w:r>
      <w:r w:rsidR="008921E0" w:rsidRPr="00C4395D">
        <w:rPr>
          <w:lang w:val="en-US"/>
        </w:rPr>
        <w:t xml:space="preserve"> </w:t>
      </w:r>
      <w:r w:rsidR="0090771C" w:rsidRPr="00694BE0">
        <w:rPr>
          <w:lang w:val="en-US"/>
        </w:rPr>
        <w:t>at multiple timepoints during the task.</w:t>
      </w:r>
      <w:ins w:id="115" w:author="María Berjano" w:date="2022-04-04T16:25:00Z">
        <w:r w:rsidR="0038465B" w:rsidRPr="00C34B51">
          <w:rPr>
            <w:lang w:val="en-US"/>
          </w:rPr>
          <w:t xml:space="preserve"> </w:t>
        </w:r>
      </w:ins>
      <w:ins w:id="116" w:author="María Berjano" w:date="2022-04-04T16:24:00Z">
        <w:r w:rsidR="0038465B" w:rsidRPr="0038465B">
          <w:rPr>
            <w:lang w:val="en-US"/>
          </w:rPr>
          <w:t>Currently,</w:t>
        </w:r>
      </w:ins>
      <w:r w:rsidR="0090771C" w:rsidRPr="0038465B">
        <w:rPr>
          <w:lang w:val="en-US"/>
        </w:rPr>
        <w:t xml:space="preserve"> </w:t>
      </w:r>
      <w:ins w:id="117" w:author="María Berjano" w:date="2022-04-04T16:30:00Z">
        <w:r w:rsidR="006C4EC9">
          <w:rPr>
            <w:lang w:val="en-US"/>
          </w:rPr>
          <w:t xml:space="preserve">this is set to happen </w:t>
        </w:r>
      </w:ins>
      <w:commentRangeStart w:id="118"/>
      <w:r w:rsidR="008921E0" w:rsidRPr="0038465B">
        <w:rPr>
          <w:lang w:val="en-US"/>
        </w:rPr>
        <w:t>every time the iteration corresponds to a multiple of a third of the total iteration number.</w:t>
      </w:r>
      <w:commentRangeEnd w:id="118"/>
      <w:r w:rsidR="0090771C">
        <w:rPr>
          <w:rStyle w:val="CommentReference"/>
        </w:rPr>
        <w:commentReference w:id="118"/>
      </w:r>
      <w:r w:rsidR="0090771C" w:rsidRPr="0038465B">
        <w:rPr>
          <w:lang w:val="en-US"/>
        </w:rPr>
        <w:t xml:space="preserve"> In those reward trials a randomly chosen item is presented for a longer time (</w:t>
      </w:r>
      <w:commentRangeStart w:id="119"/>
      <w:r w:rsidR="0090771C" w:rsidRPr="0038465B">
        <w:rPr>
          <w:lang w:val="en-US"/>
        </w:rPr>
        <w:t>e.g., 30 s</w:t>
      </w:r>
      <w:commentRangeEnd w:id="119"/>
      <w:r w:rsidR="0090771C">
        <w:rPr>
          <w:rStyle w:val="CommentReference"/>
        </w:rPr>
        <w:commentReference w:id="119"/>
      </w:r>
      <w:r w:rsidR="0090771C" w:rsidRPr="0038465B">
        <w:rPr>
          <w:lang w:val="en-US"/>
        </w:rPr>
        <w:t>)</w:t>
      </w:r>
      <w:ins w:id="120" w:author="María Berjano" w:date="2022-04-04T16:31:00Z">
        <w:r w:rsidR="006C4EC9">
          <w:rPr>
            <w:lang w:val="en-US"/>
          </w:rPr>
          <w:t xml:space="preserve"> </w:t>
        </w:r>
      </w:ins>
      <w:r w:rsidR="0090771C" w:rsidRPr="0038465B">
        <w:rPr>
          <w:lang w:val="en-US"/>
        </w:rPr>
        <w:t xml:space="preserve">and participants can continuously rate their liking while they consume the reward. Food items are only presented in the last of the reward trials since they are given </w:t>
      </w:r>
      <w:r w:rsidR="003D6FB3" w:rsidRPr="0038465B">
        <w:rPr>
          <w:lang w:val="en-US"/>
        </w:rPr>
        <w:t>to the participants to eat them</w:t>
      </w:r>
      <w:r w:rsidR="00B91331" w:rsidRPr="0038465B">
        <w:rPr>
          <w:color w:val="C00000"/>
          <w:lang w:val="en-US"/>
        </w:rPr>
        <w:t>.</w:t>
      </w:r>
    </w:p>
    <w:p w14:paraId="23821768" w14:textId="7615E327" w:rsidR="008921E0" w:rsidRDefault="008921E0" w:rsidP="00B91331">
      <w:pPr>
        <w:pStyle w:val="ListParagraph"/>
        <w:numPr>
          <w:ilvl w:val="1"/>
          <w:numId w:val="10"/>
        </w:numPr>
        <w:jc w:val="both"/>
        <w:rPr>
          <w:lang w:val="en-US"/>
        </w:rPr>
      </w:pPr>
      <w:r>
        <w:rPr>
          <w:lang w:val="en-US"/>
        </w:rPr>
        <w:t>Choose</w:t>
      </w:r>
      <w:r w:rsidRPr="008921E0">
        <w:rPr>
          <w:lang w:val="en-US"/>
        </w:rPr>
        <w:t xml:space="preserve"> items from the ones chosen in up until now. Exclude previous</w:t>
      </w:r>
      <w:r>
        <w:rPr>
          <w:lang w:val="en-US"/>
        </w:rPr>
        <w:t xml:space="preserve"> </w:t>
      </w:r>
      <w:r w:rsidRPr="008921E0">
        <w:rPr>
          <w:lang w:val="en-US"/>
        </w:rPr>
        <w:t>rewards and</w:t>
      </w:r>
      <w:r w:rsidR="003D6FB3">
        <w:rPr>
          <w:lang w:val="en-US"/>
        </w:rPr>
        <w:t xml:space="preserve"> </w:t>
      </w:r>
      <w:commentRangeStart w:id="121"/>
      <w:r w:rsidR="003D6FB3">
        <w:rPr>
          <w:lang w:val="en-US"/>
        </w:rPr>
        <w:t>non-available</w:t>
      </w:r>
      <w:r w:rsidRPr="008921E0">
        <w:rPr>
          <w:lang w:val="en-US"/>
        </w:rPr>
        <w:t xml:space="preserve"> food </w:t>
      </w:r>
      <w:commentRangeEnd w:id="121"/>
      <w:r w:rsidR="003D6FB3">
        <w:rPr>
          <w:rStyle w:val="CommentReference"/>
        </w:rPr>
        <w:commentReference w:id="121"/>
      </w:r>
      <w:r w:rsidRPr="008921E0">
        <w:rPr>
          <w:lang w:val="en-US"/>
        </w:rPr>
        <w:t>items depending on trial number</w:t>
      </w:r>
      <w:r>
        <w:rPr>
          <w:lang w:val="en-US"/>
        </w:rPr>
        <w:t>.</w:t>
      </w:r>
      <w:ins w:id="122" w:author="María Berjano" w:date="2022-04-04T16:31:00Z">
        <w:r w:rsidR="00C4395D">
          <w:rPr>
            <w:lang w:val="en-US"/>
          </w:rPr>
          <w:t xml:space="preserve"> The list of excluded food items can be modified </w:t>
        </w:r>
      </w:ins>
      <w:ins w:id="123" w:author="María Berjano" w:date="2022-04-04T16:34:00Z">
        <w:r w:rsidR="00C4395D">
          <w:rPr>
            <w:lang w:val="en-US"/>
          </w:rPr>
          <w:t xml:space="preserve">in </w:t>
        </w:r>
        <w:r w:rsidR="00C4395D" w:rsidRPr="00C34B51">
          <w:rPr>
            <w:i/>
            <w:iCs/>
            <w:lang w:val="en-US"/>
          </w:rPr>
          <w:t>Part 5</w:t>
        </w:r>
        <w:r w:rsidR="00C4395D">
          <w:rPr>
            <w:lang w:val="en-US"/>
          </w:rPr>
          <w:t>.</w:t>
        </w:r>
      </w:ins>
    </w:p>
    <w:p w14:paraId="73C0E307" w14:textId="0A946F85" w:rsidR="00B91331" w:rsidRPr="00ED64DD" w:rsidRDefault="00B91331" w:rsidP="00B91331">
      <w:pPr>
        <w:pStyle w:val="ListParagraph"/>
        <w:numPr>
          <w:ilvl w:val="1"/>
          <w:numId w:val="10"/>
        </w:numPr>
        <w:jc w:val="both"/>
        <w:rPr>
          <w:lang w:val="en-US"/>
        </w:rPr>
      </w:pPr>
      <w:r>
        <w:rPr>
          <w:lang w:val="en-US"/>
        </w:rPr>
        <w:t>Display scale and</w:t>
      </w:r>
      <w:r w:rsidR="00B6120C">
        <w:rPr>
          <w:lang w:val="en-US"/>
        </w:rPr>
        <w:t xml:space="preserve"> </w:t>
      </w:r>
      <w:proofErr w:type="gramStart"/>
      <w:r w:rsidR="00B6120C">
        <w:rPr>
          <w:lang w:val="en-US"/>
        </w:rPr>
        <w:t>stimulus, and</w:t>
      </w:r>
      <w:proofErr w:type="gramEnd"/>
      <w:r>
        <w:rPr>
          <w:lang w:val="en-US"/>
        </w:rPr>
        <w:t xml:space="preserve"> get </w:t>
      </w:r>
      <w:r w:rsidR="00B6120C">
        <w:rPr>
          <w:lang w:val="en-US"/>
        </w:rPr>
        <w:t xml:space="preserve">the </w:t>
      </w:r>
      <w:r>
        <w:rPr>
          <w:lang w:val="en-US"/>
        </w:rPr>
        <w:t xml:space="preserve">rating response using </w:t>
      </w:r>
      <w:proofErr w:type="spellStart"/>
      <w:r w:rsidRPr="00ED64DD">
        <w:rPr>
          <w:lang w:val="en-US"/>
        </w:rPr>
        <w:t>Effort_VAS</w:t>
      </w:r>
      <w:proofErr w:type="spellEnd"/>
      <w:r w:rsidR="00B6120C" w:rsidRPr="00ED64DD">
        <w:rPr>
          <w:lang w:val="en-US"/>
        </w:rPr>
        <w:t xml:space="preserve">. Music stimuli can be started and stopped inside the </w:t>
      </w:r>
      <w:proofErr w:type="spellStart"/>
      <w:r w:rsidR="00B6120C" w:rsidRPr="00ED64DD">
        <w:rPr>
          <w:lang w:val="en-US"/>
        </w:rPr>
        <w:t>Effort_VAS</w:t>
      </w:r>
      <w:proofErr w:type="spellEnd"/>
      <w:r w:rsidR="00B6120C" w:rsidRPr="00ED64DD">
        <w:rPr>
          <w:lang w:val="en-US"/>
        </w:rPr>
        <w:t xml:space="preserve"> file</w:t>
      </w:r>
      <w:r w:rsidR="00ED64DD">
        <w:rPr>
          <w:lang w:val="en-US"/>
        </w:rPr>
        <w:t>, too</w:t>
      </w:r>
      <w:r w:rsidR="00B6120C" w:rsidRPr="00ED64DD">
        <w:rPr>
          <w:lang w:val="en-US"/>
        </w:rPr>
        <w:t xml:space="preserve">. </w:t>
      </w:r>
    </w:p>
    <w:p w14:paraId="370BED90" w14:textId="6897F40F" w:rsidR="00B91331" w:rsidRDefault="00B91331" w:rsidP="00B91331">
      <w:pPr>
        <w:pStyle w:val="ListParagraph"/>
        <w:numPr>
          <w:ilvl w:val="1"/>
          <w:numId w:val="10"/>
        </w:numPr>
        <w:jc w:val="both"/>
        <w:rPr>
          <w:lang w:val="en-US"/>
        </w:rPr>
      </w:pPr>
      <w:r>
        <w:rPr>
          <w:lang w:val="en-US"/>
        </w:rPr>
        <w:t>Fixation cross</w:t>
      </w:r>
    </w:p>
    <w:p w14:paraId="287AC1DC" w14:textId="0BF54028" w:rsidR="00B91331" w:rsidRPr="008921E0" w:rsidRDefault="00B91331" w:rsidP="00B91331">
      <w:pPr>
        <w:pStyle w:val="ListParagraph"/>
        <w:numPr>
          <w:ilvl w:val="1"/>
          <w:numId w:val="10"/>
        </w:numPr>
        <w:jc w:val="both"/>
        <w:rPr>
          <w:lang w:val="en-US"/>
        </w:rPr>
      </w:pPr>
      <w:r>
        <w:rPr>
          <w:lang w:val="en-US"/>
        </w:rPr>
        <w:t>Store output</w:t>
      </w:r>
      <w:r w:rsidR="00B6120C">
        <w:rPr>
          <w:lang w:val="en-US"/>
        </w:rPr>
        <w:t xml:space="preserve"> and create backup temporary file</w:t>
      </w:r>
    </w:p>
    <w:p w14:paraId="7C11F1E1" w14:textId="77777777" w:rsidR="007172D5" w:rsidRPr="00EA2E4A" w:rsidRDefault="007172D5" w:rsidP="007172D5">
      <w:pPr>
        <w:pStyle w:val="Heading2"/>
        <w:spacing w:line="360" w:lineRule="auto"/>
        <w:rPr>
          <w:rFonts w:ascii="Arial" w:hAnsi="Arial" w:cs="Arial"/>
          <w:i/>
          <w:color w:val="000000" w:themeColor="text1"/>
          <w:lang w:val="en-US"/>
        </w:rPr>
      </w:pPr>
      <w:bookmarkStart w:id="124" w:name="_Toc99986275"/>
      <w:r w:rsidRPr="00377856">
        <w:rPr>
          <w:rFonts w:ascii="Arial" w:hAnsi="Arial" w:cs="Arial"/>
          <w:i/>
          <w:color w:val="000000" w:themeColor="text1"/>
          <w:lang w:val="en-US"/>
        </w:rPr>
        <w:t xml:space="preserve">Part </w:t>
      </w:r>
      <w:r>
        <w:rPr>
          <w:rFonts w:ascii="Arial" w:hAnsi="Arial" w:cs="Arial"/>
          <w:i/>
          <w:color w:val="000000" w:themeColor="text1"/>
          <w:lang w:val="en-US"/>
        </w:rPr>
        <w:t>10</w:t>
      </w:r>
      <w:r w:rsidRPr="00377856">
        <w:rPr>
          <w:rFonts w:ascii="Arial" w:hAnsi="Arial" w:cs="Arial"/>
          <w:i/>
          <w:color w:val="000000" w:themeColor="text1"/>
          <w:lang w:val="en-US"/>
        </w:rPr>
        <w:t xml:space="preserve">: </w:t>
      </w:r>
      <w:r>
        <w:rPr>
          <w:rFonts w:ascii="Arial" w:hAnsi="Arial" w:cs="Arial"/>
          <w:i/>
          <w:color w:val="000000" w:themeColor="text1"/>
          <w:lang w:val="en-US"/>
        </w:rPr>
        <w:t>End of experiment</w:t>
      </w:r>
      <w:bookmarkEnd w:id="124"/>
    </w:p>
    <w:p w14:paraId="577944A4" w14:textId="49A6CFF4" w:rsidR="007172D5" w:rsidRPr="00B6120C" w:rsidRDefault="007172D5" w:rsidP="00B6120C">
      <w:pPr>
        <w:spacing w:line="360" w:lineRule="auto"/>
        <w:rPr>
          <w:rFonts w:ascii="Arial" w:hAnsi="Arial" w:cs="Arial"/>
          <w:lang w:val="en-US"/>
        </w:rPr>
      </w:pPr>
      <w:r w:rsidRPr="00B6120C">
        <w:rPr>
          <w:rFonts w:ascii="Arial" w:hAnsi="Arial" w:cs="Arial"/>
          <w:lang w:val="en-US"/>
        </w:rPr>
        <w:t xml:space="preserve">Show screen with end text </w:t>
      </w:r>
      <w:r w:rsidR="00B6120C">
        <w:rPr>
          <w:rFonts w:ascii="Arial" w:hAnsi="Arial" w:cs="Arial"/>
          <w:lang w:val="en-US"/>
        </w:rPr>
        <w:t>and save the experiment end time and length.</w:t>
      </w:r>
    </w:p>
    <w:p w14:paraId="49200563" w14:textId="77777777" w:rsidR="007172D5" w:rsidRPr="00EA2E4A" w:rsidRDefault="007172D5" w:rsidP="007172D5">
      <w:pPr>
        <w:pStyle w:val="Heading2"/>
        <w:spacing w:line="360" w:lineRule="auto"/>
        <w:rPr>
          <w:rFonts w:ascii="Arial" w:hAnsi="Arial" w:cs="Arial"/>
          <w:i/>
          <w:color w:val="000000" w:themeColor="text1"/>
          <w:lang w:val="en-US"/>
        </w:rPr>
      </w:pPr>
      <w:bookmarkStart w:id="125" w:name="_Toc99986276"/>
      <w:r w:rsidRPr="00377856">
        <w:rPr>
          <w:rFonts w:ascii="Arial" w:hAnsi="Arial" w:cs="Arial"/>
          <w:i/>
          <w:color w:val="000000" w:themeColor="text1"/>
          <w:lang w:val="en-US"/>
        </w:rPr>
        <w:lastRenderedPageBreak/>
        <w:t xml:space="preserve">Part </w:t>
      </w:r>
      <w:r>
        <w:rPr>
          <w:rFonts w:ascii="Arial" w:hAnsi="Arial" w:cs="Arial"/>
          <w:i/>
          <w:color w:val="000000" w:themeColor="text1"/>
          <w:lang w:val="en-US"/>
        </w:rPr>
        <w:t>11</w:t>
      </w:r>
      <w:r w:rsidRPr="00377856">
        <w:rPr>
          <w:rFonts w:ascii="Arial" w:hAnsi="Arial" w:cs="Arial"/>
          <w:i/>
          <w:color w:val="000000" w:themeColor="text1"/>
          <w:lang w:val="en-US"/>
        </w:rPr>
        <w:t xml:space="preserve">: </w:t>
      </w:r>
      <w:r>
        <w:rPr>
          <w:rFonts w:ascii="Arial" w:hAnsi="Arial" w:cs="Arial"/>
          <w:i/>
          <w:color w:val="000000" w:themeColor="text1"/>
          <w:lang w:val="en-US"/>
        </w:rPr>
        <w:t>Save experiment data</w:t>
      </w:r>
      <w:bookmarkEnd w:id="125"/>
    </w:p>
    <w:p w14:paraId="591A6FBB" w14:textId="1A7FAF52" w:rsidR="007172D5" w:rsidRPr="00B6120C" w:rsidRDefault="007172D5" w:rsidP="00B6120C">
      <w:pPr>
        <w:spacing w:line="360" w:lineRule="auto"/>
        <w:rPr>
          <w:rFonts w:ascii="Arial" w:hAnsi="Arial" w:cs="Arial"/>
          <w:lang w:val="en-US"/>
        </w:rPr>
      </w:pPr>
      <w:r w:rsidRPr="00B6120C">
        <w:rPr>
          <w:rFonts w:ascii="Arial" w:hAnsi="Arial" w:cs="Arial"/>
          <w:lang w:val="en-US"/>
        </w:rPr>
        <w:t>Save</w:t>
      </w:r>
      <w:r w:rsidR="00B6120C">
        <w:rPr>
          <w:rFonts w:ascii="Arial" w:hAnsi="Arial" w:cs="Arial"/>
          <w:lang w:val="en-US"/>
        </w:rPr>
        <w:t xml:space="preserve"> output in</w:t>
      </w:r>
      <w:r w:rsidRPr="00B6120C">
        <w:rPr>
          <w:rFonts w:ascii="Arial" w:hAnsi="Arial" w:cs="Arial"/>
          <w:lang w:val="en-US"/>
        </w:rPr>
        <w:t xml:space="preserve"> Data</w:t>
      </w:r>
      <w:r w:rsidR="00B6120C">
        <w:rPr>
          <w:rFonts w:ascii="Arial" w:hAnsi="Arial" w:cs="Arial"/>
          <w:lang w:val="en-US"/>
        </w:rPr>
        <w:t xml:space="preserve"> file</w:t>
      </w:r>
      <w:r w:rsidRPr="00B6120C">
        <w:rPr>
          <w:rFonts w:ascii="Arial" w:hAnsi="Arial" w:cs="Arial"/>
          <w:lang w:val="en-US"/>
        </w:rPr>
        <w:t xml:space="preserve"> and </w:t>
      </w:r>
      <w:r w:rsidR="00B6120C">
        <w:rPr>
          <w:rFonts w:ascii="Arial" w:hAnsi="Arial" w:cs="Arial"/>
          <w:lang w:val="en-US"/>
        </w:rPr>
        <w:t xml:space="preserve">create a </w:t>
      </w:r>
      <w:r w:rsidRPr="00B6120C">
        <w:rPr>
          <w:rFonts w:ascii="Arial" w:hAnsi="Arial" w:cs="Arial"/>
          <w:lang w:val="en-US"/>
        </w:rPr>
        <w:t>Backup file</w:t>
      </w:r>
      <w:r w:rsidR="00B6120C">
        <w:rPr>
          <w:rFonts w:ascii="Arial" w:hAnsi="Arial" w:cs="Arial"/>
          <w:lang w:val="en-US"/>
        </w:rPr>
        <w:t>. Show cursor and close the screen.</w:t>
      </w:r>
    </w:p>
    <w:p w14:paraId="663D3FF5" w14:textId="77777777" w:rsidR="007172D5" w:rsidRPr="00377856" w:rsidRDefault="007172D5" w:rsidP="007172D5">
      <w:pPr>
        <w:pStyle w:val="Heading1"/>
        <w:spacing w:line="360" w:lineRule="auto"/>
        <w:rPr>
          <w:rFonts w:ascii="Arial" w:hAnsi="Arial" w:cs="Arial"/>
          <w:b/>
          <w:color w:val="000000" w:themeColor="text1"/>
          <w:sz w:val="28"/>
          <w:szCs w:val="28"/>
          <w:lang w:val="en-US"/>
        </w:rPr>
      </w:pPr>
      <w:bookmarkStart w:id="126" w:name="_Toc99986277"/>
      <w:r>
        <w:rPr>
          <w:rFonts w:ascii="Arial" w:hAnsi="Arial" w:cs="Arial"/>
          <w:b/>
          <w:color w:val="000000" w:themeColor="text1"/>
          <w:sz w:val="28"/>
          <w:szCs w:val="28"/>
          <w:lang w:val="en-US"/>
        </w:rPr>
        <w:t>Output description</w:t>
      </w:r>
      <w:bookmarkEnd w:id="126"/>
    </w:p>
    <w:p w14:paraId="0AB30D28" w14:textId="2925C638" w:rsidR="007172D5" w:rsidRDefault="007172D5" w:rsidP="007172D5">
      <w:pPr>
        <w:pStyle w:val="ListParagraph"/>
        <w:numPr>
          <w:ilvl w:val="0"/>
          <w:numId w:val="2"/>
        </w:numPr>
        <w:spacing w:line="360" w:lineRule="auto"/>
        <w:rPr>
          <w:rFonts w:ascii="Arial" w:hAnsi="Arial" w:cs="Arial"/>
          <w:lang w:val="en-US"/>
        </w:rPr>
      </w:pPr>
      <w:r>
        <w:rPr>
          <w:rFonts w:ascii="Arial" w:hAnsi="Arial" w:cs="Arial"/>
          <w:lang w:val="en-US"/>
        </w:rPr>
        <w:t>The most important data structure is Dat</w:t>
      </w:r>
      <w:r w:rsidR="00B6120C">
        <w:rPr>
          <w:rFonts w:ascii="Arial" w:hAnsi="Arial" w:cs="Arial"/>
          <w:lang w:val="en-US"/>
        </w:rPr>
        <w:t>a file</w:t>
      </w:r>
      <w:r>
        <w:rPr>
          <w:rFonts w:ascii="Arial" w:hAnsi="Arial" w:cs="Arial"/>
          <w:lang w:val="en-US"/>
        </w:rPr>
        <w:t xml:space="preserve">. It </w:t>
      </w:r>
      <w:proofErr w:type="gramStart"/>
      <w:r>
        <w:rPr>
          <w:rFonts w:ascii="Arial" w:hAnsi="Arial" w:cs="Arial"/>
          <w:lang w:val="en-US"/>
        </w:rPr>
        <w:t>contains:</w:t>
      </w:r>
      <w:r w:rsidR="0073735D" w:rsidRPr="0073735D">
        <w:rPr>
          <w:rFonts w:ascii="Arial" w:hAnsi="Arial" w:cs="Arial"/>
          <w:b/>
          <w:bCs/>
          <w:lang w:val="en-US"/>
        </w:rPr>
        <w:t>output</w:t>
      </w:r>
      <w:proofErr w:type="gramEnd"/>
      <w:r w:rsidR="0073735D" w:rsidRPr="0073735D">
        <w:rPr>
          <w:rFonts w:ascii="Arial" w:hAnsi="Arial" w:cs="Arial"/>
          <w:b/>
          <w:bCs/>
          <w:lang w:val="en-US"/>
        </w:rPr>
        <w:t>_phase_1</w:t>
      </w:r>
      <w:r w:rsidR="0073735D">
        <w:rPr>
          <w:rFonts w:ascii="Arial" w:hAnsi="Arial" w:cs="Arial"/>
          <w:lang w:val="en-US"/>
        </w:rPr>
        <w:t xml:space="preserve"> </w:t>
      </w:r>
      <w:r w:rsidR="0073735D" w:rsidRPr="0073735D">
        <w:rPr>
          <w:rFonts w:ascii="Arial" w:hAnsi="Arial" w:cs="Arial"/>
          <w:lang w:val="en-US"/>
        </w:rPr>
        <w:sym w:font="Wingdings" w:char="F0E0"/>
      </w:r>
      <w:r w:rsidR="0073735D">
        <w:rPr>
          <w:rFonts w:ascii="Arial" w:hAnsi="Arial" w:cs="Arial"/>
          <w:lang w:val="en-US"/>
        </w:rPr>
        <w:t xml:space="preserve"> Output from Phase I (if this part was done)</w:t>
      </w:r>
    </w:p>
    <w:p w14:paraId="787EE6D0" w14:textId="202D2C83" w:rsidR="0073735D" w:rsidRDefault="0073735D" w:rsidP="00760E78">
      <w:pPr>
        <w:pStyle w:val="ListParagraph"/>
        <w:numPr>
          <w:ilvl w:val="1"/>
          <w:numId w:val="2"/>
        </w:numPr>
        <w:spacing w:line="360" w:lineRule="auto"/>
        <w:ind w:left="1276"/>
        <w:rPr>
          <w:rFonts w:ascii="Arial" w:hAnsi="Arial" w:cs="Arial"/>
          <w:lang w:val="en-US"/>
        </w:rPr>
      </w:pPr>
      <w:r w:rsidRPr="00760E78">
        <w:rPr>
          <w:rFonts w:ascii="Arial" w:hAnsi="Arial" w:cs="Arial"/>
          <w:lang w:val="en-US"/>
        </w:rPr>
        <w:t xml:space="preserve">Rows: 120 </w:t>
      </w:r>
      <w:r w:rsidR="00760E78" w:rsidRPr="00760E78">
        <w:rPr>
          <w:rFonts w:ascii="Arial" w:hAnsi="Arial" w:cs="Arial"/>
          <w:lang w:val="en-US"/>
        </w:rPr>
        <w:t xml:space="preserve">rows corresponding to all the trials of Phase I. Two questions per stimulus leads to 120 trials (60 stimuli in total) </w:t>
      </w:r>
    </w:p>
    <w:p w14:paraId="00115737" w14:textId="15955713" w:rsidR="00760E78" w:rsidRDefault="00760E78" w:rsidP="00760E78">
      <w:pPr>
        <w:pStyle w:val="ListParagraph"/>
        <w:numPr>
          <w:ilvl w:val="1"/>
          <w:numId w:val="2"/>
        </w:numPr>
        <w:spacing w:line="360" w:lineRule="auto"/>
        <w:ind w:left="1276"/>
        <w:rPr>
          <w:rFonts w:ascii="Arial" w:hAnsi="Arial" w:cs="Arial"/>
          <w:lang w:val="en-US"/>
        </w:rPr>
      </w:pPr>
      <w:r>
        <w:rPr>
          <w:rFonts w:ascii="Arial" w:hAnsi="Arial" w:cs="Arial"/>
          <w:lang w:val="en-US"/>
        </w:rPr>
        <w:t xml:space="preserve">Columns: </w:t>
      </w:r>
    </w:p>
    <w:p w14:paraId="1D3A2C2D" w14:textId="0467102C" w:rsidR="00760E78" w:rsidRDefault="00760E78" w:rsidP="00760E78">
      <w:pPr>
        <w:pStyle w:val="ListParagraph"/>
        <w:numPr>
          <w:ilvl w:val="2"/>
          <w:numId w:val="2"/>
        </w:numPr>
        <w:spacing w:line="360" w:lineRule="auto"/>
        <w:rPr>
          <w:rFonts w:ascii="Arial" w:hAnsi="Arial" w:cs="Arial"/>
          <w:lang w:val="en-US"/>
        </w:rPr>
      </w:pPr>
      <w:r>
        <w:rPr>
          <w:rFonts w:ascii="Arial" w:hAnsi="Arial" w:cs="Arial"/>
          <w:lang w:val="en-US"/>
        </w:rPr>
        <w:t>ID: subject ID</w:t>
      </w:r>
    </w:p>
    <w:p w14:paraId="0AA0C7FC" w14:textId="2F9C4034" w:rsidR="00760E78" w:rsidRDefault="00760E78" w:rsidP="00760E78">
      <w:pPr>
        <w:pStyle w:val="ListParagraph"/>
        <w:numPr>
          <w:ilvl w:val="2"/>
          <w:numId w:val="2"/>
        </w:numPr>
        <w:spacing w:line="360" w:lineRule="auto"/>
        <w:rPr>
          <w:rFonts w:ascii="Arial" w:hAnsi="Arial" w:cs="Arial"/>
          <w:lang w:val="en-US"/>
        </w:rPr>
      </w:pPr>
      <w:r>
        <w:rPr>
          <w:rFonts w:ascii="Arial" w:hAnsi="Arial" w:cs="Arial"/>
          <w:lang w:val="en-US"/>
        </w:rPr>
        <w:t>Session: experiment session</w:t>
      </w:r>
      <w:r w:rsidR="009822A6">
        <w:rPr>
          <w:rFonts w:ascii="Arial" w:hAnsi="Arial" w:cs="Arial"/>
          <w:lang w:val="en-US"/>
        </w:rPr>
        <w:t>, 1</w:t>
      </w:r>
    </w:p>
    <w:p w14:paraId="78259BA2" w14:textId="09C375C9" w:rsidR="00760E78" w:rsidRDefault="00760E78" w:rsidP="00760E78">
      <w:pPr>
        <w:pStyle w:val="ListParagraph"/>
        <w:numPr>
          <w:ilvl w:val="2"/>
          <w:numId w:val="2"/>
        </w:numPr>
        <w:spacing w:line="360" w:lineRule="auto"/>
        <w:rPr>
          <w:rFonts w:ascii="Arial" w:hAnsi="Arial" w:cs="Arial"/>
          <w:lang w:val="en-US"/>
        </w:rPr>
      </w:pPr>
      <w:r>
        <w:rPr>
          <w:rFonts w:ascii="Arial" w:hAnsi="Arial" w:cs="Arial"/>
          <w:lang w:val="en-US"/>
        </w:rPr>
        <w:t>Trial: From 1 to 120</w:t>
      </w:r>
    </w:p>
    <w:p w14:paraId="4EDF1DCC" w14:textId="2034CDA7" w:rsidR="00760E78" w:rsidRDefault="00760E78" w:rsidP="00760E78">
      <w:pPr>
        <w:pStyle w:val="ListParagraph"/>
        <w:numPr>
          <w:ilvl w:val="2"/>
          <w:numId w:val="2"/>
        </w:numPr>
        <w:spacing w:line="360" w:lineRule="auto"/>
        <w:rPr>
          <w:rFonts w:ascii="Arial" w:hAnsi="Arial" w:cs="Arial"/>
          <w:lang w:val="en-US"/>
        </w:rPr>
      </w:pPr>
      <w:r>
        <w:rPr>
          <w:rFonts w:ascii="Arial" w:hAnsi="Arial" w:cs="Arial"/>
          <w:lang w:val="en-US"/>
        </w:rPr>
        <w:t>Stimulus: identification number, from 1 to 60</w:t>
      </w:r>
    </w:p>
    <w:p w14:paraId="0BFEA5AD" w14:textId="5B3DEE04" w:rsidR="00760E78" w:rsidRDefault="00760E78" w:rsidP="00760E78">
      <w:pPr>
        <w:pStyle w:val="ListParagraph"/>
        <w:numPr>
          <w:ilvl w:val="2"/>
          <w:numId w:val="2"/>
        </w:numPr>
        <w:spacing w:line="360" w:lineRule="auto"/>
        <w:rPr>
          <w:rFonts w:ascii="Arial" w:hAnsi="Arial" w:cs="Arial"/>
          <w:lang w:val="en-US"/>
        </w:rPr>
      </w:pPr>
      <w:r>
        <w:rPr>
          <w:rFonts w:ascii="Arial" w:hAnsi="Arial" w:cs="Arial"/>
          <w:lang w:val="en-US"/>
        </w:rPr>
        <w:t>Filename: stimulus file name</w:t>
      </w:r>
    </w:p>
    <w:p w14:paraId="21EDD6C8" w14:textId="48A26B2C" w:rsidR="00760E78" w:rsidRDefault="00760E78" w:rsidP="00760E78">
      <w:pPr>
        <w:pStyle w:val="ListParagraph"/>
        <w:numPr>
          <w:ilvl w:val="2"/>
          <w:numId w:val="2"/>
        </w:numPr>
        <w:spacing w:line="360" w:lineRule="auto"/>
        <w:rPr>
          <w:rFonts w:ascii="Arial" w:hAnsi="Arial" w:cs="Arial"/>
          <w:lang w:val="en-US"/>
        </w:rPr>
      </w:pPr>
      <w:r>
        <w:rPr>
          <w:rFonts w:ascii="Arial" w:hAnsi="Arial" w:cs="Arial"/>
          <w:lang w:val="en-US"/>
        </w:rPr>
        <w:t xml:space="preserve">Category: </w:t>
      </w:r>
      <w:r w:rsidR="00D30C04">
        <w:rPr>
          <w:rFonts w:ascii="Arial" w:hAnsi="Arial" w:cs="Arial"/>
          <w:lang w:val="en-US"/>
        </w:rPr>
        <w:t>‘</w:t>
      </w:r>
      <w:r>
        <w:rPr>
          <w:rFonts w:ascii="Arial" w:hAnsi="Arial" w:cs="Arial"/>
          <w:lang w:val="en-US"/>
        </w:rPr>
        <w:t>erotic</w:t>
      </w:r>
      <w:r w:rsidR="00D30C04">
        <w:rPr>
          <w:rFonts w:ascii="Arial" w:hAnsi="Arial" w:cs="Arial"/>
          <w:lang w:val="en-US"/>
        </w:rPr>
        <w:t>’</w:t>
      </w:r>
      <w:r>
        <w:rPr>
          <w:rFonts w:ascii="Arial" w:hAnsi="Arial" w:cs="Arial"/>
          <w:lang w:val="en-US"/>
        </w:rPr>
        <w:t xml:space="preserve">, </w:t>
      </w:r>
      <w:r w:rsidR="00D30C04">
        <w:rPr>
          <w:rFonts w:ascii="Arial" w:hAnsi="Arial" w:cs="Arial"/>
          <w:lang w:val="en-US"/>
        </w:rPr>
        <w:t>‘</w:t>
      </w:r>
      <w:r>
        <w:rPr>
          <w:rFonts w:ascii="Arial" w:hAnsi="Arial" w:cs="Arial"/>
          <w:lang w:val="en-US"/>
        </w:rPr>
        <w:t>music</w:t>
      </w:r>
      <w:r w:rsidR="00D30C04">
        <w:rPr>
          <w:rFonts w:ascii="Arial" w:hAnsi="Arial" w:cs="Arial"/>
          <w:lang w:val="en-US"/>
        </w:rPr>
        <w:t>’</w:t>
      </w:r>
      <w:r>
        <w:rPr>
          <w:rFonts w:ascii="Arial" w:hAnsi="Arial" w:cs="Arial"/>
          <w:lang w:val="en-US"/>
        </w:rPr>
        <w:t xml:space="preserve">, </w:t>
      </w:r>
      <w:r w:rsidR="00D30C04">
        <w:rPr>
          <w:rFonts w:ascii="Arial" w:hAnsi="Arial" w:cs="Arial"/>
          <w:lang w:val="en-US"/>
        </w:rPr>
        <w:t>‘food’</w:t>
      </w:r>
    </w:p>
    <w:p w14:paraId="68E78919" w14:textId="41A5662C" w:rsidR="00760E78" w:rsidRDefault="00760E78" w:rsidP="00760E78">
      <w:pPr>
        <w:pStyle w:val="ListParagraph"/>
        <w:numPr>
          <w:ilvl w:val="2"/>
          <w:numId w:val="2"/>
        </w:numPr>
        <w:spacing w:line="360" w:lineRule="auto"/>
        <w:rPr>
          <w:rFonts w:ascii="Arial" w:hAnsi="Arial" w:cs="Arial"/>
          <w:lang w:val="en-US"/>
        </w:rPr>
      </w:pPr>
      <w:r>
        <w:rPr>
          <w:rFonts w:ascii="Arial" w:hAnsi="Arial" w:cs="Arial"/>
          <w:lang w:val="en-US"/>
        </w:rPr>
        <w:t>Erotic</w:t>
      </w:r>
      <w:r w:rsidR="00D30C04">
        <w:rPr>
          <w:rFonts w:ascii="Arial" w:hAnsi="Arial" w:cs="Arial"/>
          <w:lang w:val="en-US"/>
        </w:rPr>
        <w:t>: 0 or 1</w:t>
      </w:r>
    </w:p>
    <w:p w14:paraId="065E5487" w14:textId="28847DA8" w:rsidR="00760E78" w:rsidRDefault="00760E78" w:rsidP="00760E78">
      <w:pPr>
        <w:pStyle w:val="ListParagraph"/>
        <w:numPr>
          <w:ilvl w:val="2"/>
          <w:numId w:val="2"/>
        </w:numPr>
        <w:spacing w:line="360" w:lineRule="auto"/>
        <w:rPr>
          <w:rFonts w:ascii="Arial" w:hAnsi="Arial" w:cs="Arial"/>
          <w:lang w:val="en-US"/>
        </w:rPr>
      </w:pPr>
      <w:r>
        <w:rPr>
          <w:rFonts w:ascii="Arial" w:hAnsi="Arial" w:cs="Arial"/>
          <w:lang w:val="en-US"/>
        </w:rPr>
        <w:t>Music</w:t>
      </w:r>
      <w:r w:rsidR="00D30C04">
        <w:rPr>
          <w:rFonts w:ascii="Arial" w:hAnsi="Arial" w:cs="Arial"/>
          <w:lang w:val="en-US"/>
        </w:rPr>
        <w:t>: 0 or 1</w:t>
      </w:r>
    </w:p>
    <w:p w14:paraId="630FD894" w14:textId="27D0E697" w:rsidR="00760E78" w:rsidRDefault="00760E78" w:rsidP="00760E78">
      <w:pPr>
        <w:pStyle w:val="ListParagraph"/>
        <w:numPr>
          <w:ilvl w:val="2"/>
          <w:numId w:val="2"/>
        </w:numPr>
        <w:spacing w:line="360" w:lineRule="auto"/>
        <w:rPr>
          <w:rFonts w:ascii="Arial" w:hAnsi="Arial" w:cs="Arial"/>
          <w:lang w:val="en-US"/>
        </w:rPr>
      </w:pPr>
      <w:r>
        <w:rPr>
          <w:rFonts w:ascii="Arial" w:hAnsi="Arial" w:cs="Arial"/>
          <w:lang w:val="en-US"/>
        </w:rPr>
        <w:t>Wanting</w:t>
      </w:r>
      <w:r w:rsidR="00D30C04">
        <w:rPr>
          <w:rFonts w:ascii="Arial" w:hAnsi="Arial" w:cs="Arial"/>
          <w:lang w:val="en-US"/>
        </w:rPr>
        <w:t>: from 0 to 1</w:t>
      </w:r>
    </w:p>
    <w:p w14:paraId="450F6A32" w14:textId="4745C64A" w:rsidR="00760E78" w:rsidRDefault="00760E78" w:rsidP="00760E78">
      <w:pPr>
        <w:pStyle w:val="ListParagraph"/>
        <w:numPr>
          <w:ilvl w:val="2"/>
          <w:numId w:val="2"/>
        </w:numPr>
        <w:spacing w:line="360" w:lineRule="auto"/>
        <w:rPr>
          <w:rFonts w:ascii="Arial" w:hAnsi="Arial" w:cs="Arial"/>
          <w:lang w:val="en-US"/>
        </w:rPr>
      </w:pPr>
      <w:r>
        <w:rPr>
          <w:rFonts w:ascii="Arial" w:hAnsi="Arial" w:cs="Arial"/>
          <w:lang w:val="en-US"/>
        </w:rPr>
        <w:t>Rating</w:t>
      </w:r>
      <w:r w:rsidR="00D30C04">
        <w:rPr>
          <w:rFonts w:ascii="Arial" w:hAnsi="Arial" w:cs="Arial"/>
          <w:lang w:val="en-US"/>
        </w:rPr>
        <w:t>: from -100 to 100</w:t>
      </w:r>
    </w:p>
    <w:p w14:paraId="3D47EC17" w14:textId="5BE1F322" w:rsidR="00760E78" w:rsidRDefault="00760E78" w:rsidP="00760E78">
      <w:pPr>
        <w:pStyle w:val="ListParagraph"/>
        <w:numPr>
          <w:ilvl w:val="2"/>
          <w:numId w:val="2"/>
        </w:numPr>
        <w:spacing w:line="360" w:lineRule="auto"/>
        <w:rPr>
          <w:rFonts w:ascii="Arial" w:hAnsi="Arial" w:cs="Arial"/>
          <w:lang w:val="en-US"/>
        </w:rPr>
      </w:pPr>
      <w:r>
        <w:rPr>
          <w:rFonts w:ascii="Arial" w:hAnsi="Arial" w:cs="Arial"/>
          <w:lang w:val="en-US"/>
        </w:rPr>
        <w:t>RT</w:t>
      </w:r>
      <w:r w:rsidR="00D30C04">
        <w:rPr>
          <w:rFonts w:ascii="Arial" w:hAnsi="Arial" w:cs="Arial"/>
          <w:lang w:val="en-US"/>
        </w:rPr>
        <w:t>: rating time (seconds)</w:t>
      </w:r>
    </w:p>
    <w:p w14:paraId="52CAD5D4" w14:textId="17FBDF61" w:rsidR="00760E78" w:rsidRDefault="00760E78" w:rsidP="00760E78">
      <w:pPr>
        <w:pStyle w:val="ListParagraph"/>
        <w:numPr>
          <w:ilvl w:val="2"/>
          <w:numId w:val="2"/>
        </w:numPr>
        <w:spacing w:line="360" w:lineRule="auto"/>
        <w:rPr>
          <w:rFonts w:ascii="Arial" w:hAnsi="Arial" w:cs="Arial"/>
          <w:lang w:val="en-US"/>
        </w:rPr>
      </w:pPr>
      <w:r>
        <w:rPr>
          <w:rFonts w:ascii="Arial" w:hAnsi="Arial" w:cs="Arial"/>
          <w:lang w:val="en-US"/>
        </w:rPr>
        <w:t>Submitted</w:t>
      </w:r>
      <w:r w:rsidR="00D30C04">
        <w:rPr>
          <w:rFonts w:ascii="Arial" w:hAnsi="Arial" w:cs="Arial"/>
          <w:lang w:val="en-US"/>
        </w:rPr>
        <w:t>: 0 or 1</w:t>
      </w:r>
    </w:p>
    <w:p w14:paraId="7CAB613D" w14:textId="2EC9A702" w:rsidR="00760E78" w:rsidRDefault="00760E78" w:rsidP="00760E78">
      <w:pPr>
        <w:pStyle w:val="ListParagraph"/>
        <w:numPr>
          <w:ilvl w:val="2"/>
          <w:numId w:val="2"/>
        </w:numPr>
        <w:spacing w:line="360" w:lineRule="auto"/>
        <w:rPr>
          <w:rFonts w:ascii="Arial" w:hAnsi="Arial" w:cs="Arial"/>
          <w:lang w:val="en-US"/>
        </w:rPr>
      </w:pPr>
      <w:r>
        <w:rPr>
          <w:rFonts w:ascii="Arial" w:hAnsi="Arial" w:cs="Arial"/>
          <w:lang w:val="en-US"/>
        </w:rPr>
        <w:t>Male</w:t>
      </w:r>
      <w:r w:rsidR="00D30C04">
        <w:rPr>
          <w:rFonts w:ascii="Arial" w:hAnsi="Arial" w:cs="Arial"/>
          <w:lang w:val="en-US"/>
        </w:rPr>
        <w:t xml:space="preserve">: 0, 1, </w:t>
      </w:r>
      <w:proofErr w:type="spellStart"/>
      <w:r w:rsidR="00D30C04">
        <w:rPr>
          <w:rFonts w:ascii="Arial" w:hAnsi="Arial" w:cs="Arial"/>
          <w:lang w:val="en-US"/>
        </w:rPr>
        <w:t>NaN</w:t>
      </w:r>
      <w:proofErr w:type="spellEnd"/>
    </w:p>
    <w:p w14:paraId="651FF293" w14:textId="1EE665B2" w:rsidR="00760E78" w:rsidRDefault="00760E78" w:rsidP="00760E78">
      <w:pPr>
        <w:pStyle w:val="ListParagraph"/>
        <w:numPr>
          <w:ilvl w:val="2"/>
          <w:numId w:val="2"/>
        </w:numPr>
        <w:spacing w:line="360" w:lineRule="auto"/>
        <w:rPr>
          <w:rFonts w:ascii="Arial" w:hAnsi="Arial" w:cs="Arial"/>
          <w:lang w:val="en-US"/>
        </w:rPr>
      </w:pPr>
      <w:proofErr w:type="spellStart"/>
      <w:r>
        <w:rPr>
          <w:rFonts w:ascii="Arial" w:hAnsi="Arial" w:cs="Arial"/>
          <w:lang w:val="en-US"/>
        </w:rPr>
        <w:t>High_cal</w:t>
      </w:r>
      <w:proofErr w:type="spellEnd"/>
      <w:r w:rsidR="00D30C04">
        <w:rPr>
          <w:rFonts w:ascii="Arial" w:hAnsi="Arial" w:cs="Arial"/>
          <w:lang w:val="en-US"/>
        </w:rPr>
        <w:t xml:space="preserve">: 0, 1, </w:t>
      </w:r>
      <w:proofErr w:type="spellStart"/>
      <w:r w:rsidR="00D30C04">
        <w:rPr>
          <w:rFonts w:ascii="Arial" w:hAnsi="Arial" w:cs="Arial"/>
          <w:lang w:val="en-US"/>
        </w:rPr>
        <w:t>NaN</w:t>
      </w:r>
      <w:proofErr w:type="spellEnd"/>
    </w:p>
    <w:p w14:paraId="4B66AF1E" w14:textId="76DF1520" w:rsidR="00760E78" w:rsidRPr="00760E78" w:rsidRDefault="00760E78" w:rsidP="00760E78">
      <w:pPr>
        <w:pStyle w:val="ListParagraph"/>
        <w:numPr>
          <w:ilvl w:val="2"/>
          <w:numId w:val="2"/>
        </w:numPr>
        <w:spacing w:line="360" w:lineRule="auto"/>
        <w:rPr>
          <w:rFonts w:ascii="Arial" w:hAnsi="Arial" w:cs="Arial"/>
          <w:lang w:val="en-US"/>
        </w:rPr>
      </w:pPr>
      <w:r>
        <w:rPr>
          <w:rFonts w:ascii="Arial" w:hAnsi="Arial" w:cs="Arial"/>
          <w:lang w:val="en-US"/>
        </w:rPr>
        <w:t>Sweet</w:t>
      </w:r>
      <w:r w:rsidR="00D30C04">
        <w:rPr>
          <w:rFonts w:ascii="Arial" w:hAnsi="Arial" w:cs="Arial"/>
          <w:lang w:val="en-US"/>
        </w:rPr>
        <w:t xml:space="preserve">: 0,1, </w:t>
      </w:r>
      <w:proofErr w:type="spellStart"/>
      <w:r w:rsidR="00D30C04">
        <w:rPr>
          <w:rFonts w:ascii="Arial" w:hAnsi="Arial" w:cs="Arial"/>
          <w:lang w:val="en-US"/>
        </w:rPr>
        <w:t>NaN</w:t>
      </w:r>
      <w:proofErr w:type="spellEnd"/>
    </w:p>
    <w:p w14:paraId="120C7D4B" w14:textId="52BE78E2" w:rsidR="007172D5" w:rsidRDefault="0073735D" w:rsidP="007172D5">
      <w:pPr>
        <w:pStyle w:val="ListParagraph"/>
        <w:numPr>
          <w:ilvl w:val="0"/>
          <w:numId w:val="2"/>
        </w:numPr>
        <w:spacing w:line="360" w:lineRule="auto"/>
        <w:rPr>
          <w:rFonts w:ascii="Arial" w:hAnsi="Arial" w:cs="Arial"/>
          <w:lang w:val="en-US"/>
        </w:rPr>
      </w:pPr>
      <w:r w:rsidRPr="0073735D">
        <w:rPr>
          <w:rFonts w:ascii="Arial" w:hAnsi="Arial" w:cs="Arial"/>
          <w:b/>
          <w:bCs/>
          <w:lang w:val="en-US"/>
        </w:rPr>
        <w:t>o</w:t>
      </w:r>
      <w:r w:rsidR="007172D5" w:rsidRPr="0073735D">
        <w:rPr>
          <w:rFonts w:ascii="Arial" w:hAnsi="Arial" w:cs="Arial"/>
          <w:b/>
          <w:bCs/>
          <w:lang w:val="en-US"/>
        </w:rPr>
        <w:t>utput</w:t>
      </w:r>
      <w:r w:rsidRPr="0073735D">
        <w:rPr>
          <w:rFonts w:ascii="Arial" w:hAnsi="Arial" w:cs="Arial"/>
          <w:b/>
          <w:bCs/>
          <w:lang w:val="en-US"/>
        </w:rPr>
        <w:t>_phase_2</w:t>
      </w:r>
      <w:r>
        <w:rPr>
          <w:rFonts w:ascii="Arial" w:hAnsi="Arial" w:cs="Arial"/>
          <w:lang w:val="en-US"/>
        </w:rPr>
        <w:t xml:space="preserve"> </w:t>
      </w:r>
      <w:r w:rsidRPr="0073735D">
        <w:rPr>
          <w:rFonts w:ascii="Arial" w:hAnsi="Arial" w:cs="Arial"/>
          <w:lang w:val="en-US"/>
        </w:rPr>
        <w:sym w:font="Wingdings" w:char="F0E0"/>
      </w:r>
      <w:r>
        <w:rPr>
          <w:rFonts w:ascii="Arial" w:hAnsi="Arial" w:cs="Arial"/>
          <w:lang w:val="en-US"/>
        </w:rPr>
        <w:t xml:space="preserve"> Output from Phase II</w:t>
      </w:r>
    </w:p>
    <w:p w14:paraId="5675B9EF" w14:textId="5BD206D0" w:rsidR="00465544" w:rsidRDefault="00465544" w:rsidP="00465544">
      <w:pPr>
        <w:pStyle w:val="ListParagraph"/>
        <w:numPr>
          <w:ilvl w:val="1"/>
          <w:numId w:val="2"/>
        </w:numPr>
        <w:spacing w:line="360" w:lineRule="auto"/>
        <w:ind w:left="1276"/>
        <w:rPr>
          <w:rFonts w:ascii="Arial" w:hAnsi="Arial" w:cs="Arial"/>
          <w:lang w:val="en-US"/>
        </w:rPr>
      </w:pPr>
      <w:r w:rsidRPr="00465544">
        <w:rPr>
          <w:rFonts w:ascii="Arial" w:hAnsi="Arial" w:cs="Arial"/>
          <w:lang w:val="en-US"/>
        </w:rPr>
        <w:t>Rows:</w:t>
      </w:r>
      <w:r>
        <w:rPr>
          <w:rFonts w:ascii="Arial" w:hAnsi="Arial" w:cs="Arial"/>
          <w:lang w:val="en-US"/>
        </w:rPr>
        <w:t xml:space="preserve"> currently, there should be 33 rows corresponding to the current number of trials</w:t>
      </w:r>
      <w:r w:rsidR="009822A6">
        <w:rPr>
          <w:rFonts w:ascii="Arial" w:hAnsi="Arial" w:cs="Arial"/>
          <w:lang w:val="en-US"/>
        </w:rPr>
        <w:t xml:space="preserve"> if the experiment is finished</w:t>
      </w:r>
      <w:r>
        <w:rPr>
          <w:rFonts w:ascii="Arial" w:hAnsi="Arial" w:cs="Arial"/>
          <w:lang w:val="en-US"/>
        </w:rPr>
        <w:t>.</w:t>
      </w:r>
    </w:p>
    <w:p w14:paraId="7BF70729" w14:textId="77777777" w:rsidR="00465544" w:rsidRDefault="00465544" w:rsidP="00465544">
      <w:pPr>
        <w:pStyle w:val="ListParagraph"/>
        <w:numPr>
          <w:ilvl w:val="1"/>
          <w:numId w:val="2"/>
        </w:numPr>
        <w:spacing w:line="360" w:lineRule="auto"/>
        <w:ind w:left="1276"/>
        <w:rPr>
          <w:rFonts w:ascii="Arial" w:hAnsi="Arial" w:cs="Arial"/>
          <w:lang w:val="en-US"/>
        </w:rPr>
      </w:pPr>
      <w:r>
        <w:rPr>
          <w:rFonts w:ascii="Arial" w:hAnsi="Arial" w:cs="Arial"/>
          <w:lang w:val="en-US"/>
        </w:rPr>
        <w:t>Columns:</w:t>
      </w:r>
    </w:p>
    <w:p w14:paraId="2C9BD4CB" w14:textId="190E845A" w:rsidR="00465544" w:rsidRDefault="00465544" w:rsidP="00465544">
      <w:pPr>
        <w:pStyle w:val="ListParagraph"/>
        <w:numPr>
          <w:ilvl w:val="2"/>
          <w:numId w:val="2"/>
        </w:numPr>
        <w:spacing w:line="360" w:lineRule="auto"/>
        <w:rPr>
          <w:rFonts w:ascii="Arial" w:hAnsi="Arial" w:cs="Arial"/>
          <w:lang w:val="en-US"/>
        </w:rPr>
      </w:pPr>
      <w:r>
        <w:rPr>
          <w:rFonts w:ascii="Arial" w:hAnsi="Arial" w:cs="Arial"/>
          <w:lang w:val="en-US"/>
        </w:rPr>
        <w:t>ID</w:t>
      </w:r>
      <w:r w:rsidR="009822A6">
        <w:rPr>
          <w:rFonts w:ascii="Arial" w:hAnsi="Arial" w:cs="Arial"/>
          <w:lang w:val="en-US"/>
        </w:rPr>
        <w:t>: subject ID</w:t>
      </w:r>
    </w:p>
    <w:p w14:paraId="086ED23D" w14:textId="0A160A38" w:rsidR="00465544" w:rsidRDefault="00465544" w:rsidP="00465544">
      <w:pPr>
        <w:pStyle w:val="ListParagraph"/>
        <w:numPr>
          <w:ilvl w:val="2"/>
          <w:numId w:val="2"/>
        </w:numPr>
        <w:spacing w:line="360" w:lineRule="auto"/>
        <w:rPr>
          <w:rFonts w:ascii="Arial" w:hAnsi="Arial" w:cs="Arial"/>
          <w:lang w:val="en-US"/>
        </w:rPr>
      </w:pPr>
      <w:r>
        <w:rPr>
          <w:rFonts w:ascii="Arial" w:hAnsi="Arial" w:cs="Arial"/>
          <w:lang w:val="en-US"/>
        </w:rPr>
        <w:t>Session</w:t>
      </w:r>
      <w:r w:rsidR="009822A6">
        <w:rPr>
          <w:rFonts w:ascii="Arial" w:hAnsi="Arial" w:cs="Arial"/>
          <w:lang w:val="en-US"/>
        </w:rPr>
        <w:t>: experiment session, 1</w:t>
      </w:r>
    </w:p>
    <w:p w14:paraId="34FDDBC4" w14:textId="248C2829" w:rsidR="00465544" w:rsidRDefault="00465544" w:rsidP="00465544">
      <w:pPr>
        <w:pStyle w:val="ListParagraph"/>
        <w:numPr>
          <w:ilvl w:val="2"/>
          <w:numId w:val="2"/>
        </w:numPr>
        <w:spacing w:line="360" w:lineRule="auto"/>
        <w:rPr>
          <w:rFonts w:ascii="Arial" w:hAnsi="Arial" w:cs="Arial"/>
          <w:lang w:val="en-US"/>
        </w:rPr>
      </w:pPr>
      <w:r>
        <w:rPr>
          <w:rFonts w:ascii="Arial" w:hAnsi="Arial" w:cs="Arial"/>
          <w:lang w:val="en-US"/>
        </w:rPr>
        <w:t>Trial</w:t>
      </w:r>
      <w:r w:rsidR="009822A6">
        <w:rPr>
          <w:rFonts w:ascii="Arial" w:hAnsi="Arial" w:cs="Arial"/>
          <w:lang w:val="en-US"/>
        </w:rPr>
        <w:t>: from 1 to total number of trials (currently 33)</w:t>
      </w:r>
    </w:p>
    <w:p w14:paraId="19FA070D" w14:textId="473C4B30" w:rsidR="00465544" w:rsidRDefault="00465544" w:rsidP="00465544">
      <w:pPr>
        <w:pStyle w:val="ListParagraph"/>
        <w:numPr>
          <w:ilvl w:val="2"/>
          <w:numId w:val="2"/>
        </w:numPr>
        <w:spacing w:line="360" w:lineRule="auto"/>
        <w:rPr>
          <w:rFonts w:ascii="Arial" w:hAnsi="Arial" w:cs="Arial"/>
          <w:lang w:val="en-US"/>
        </w:rPr>
      </w:pPr>
      <w:proofErr w:type="spellStart"/>
      <w:r>
        <w:rPr>
          <w:rFonts w:ascii="Arial" w:hAnsi="Arial" w:cs="Arial"/>
          <w:lang w:val="en-US"/>
        </w:rPr>
        <w:t>Category_l</w:t>
      </w:r>
      <w:proofErr w:type="spellEnd"/>
      <w:r w:rsidR="009822A6">
        <w:rPr>
          <w:rFonts w:ascii="Arial" w:hAnsi="Arial" w:cs="Arial"/>
          <w:lang w:val="en-US"/>
        </w:rPr>
        <w:t>: ‘erotic’, ‘music’, ‘food’</w:t>
      </w:r>
    </w:p>
    <w:p w14:paraId="0A970AD6" w14:textId="6F1D4687" w:rsidR="00465544" w:rsidRDefault="00465544" w:rsidP="00465544">
      <w:pPr>
        <w:pStyle w:val="ListParagraph"/>
        <w:numPr>
          <w:ilvl w:val="2"/>
          <w:numId w:val="2"/>
        </w:numPr>
        <w:spacing w:line="360" w:lineRule="auto"/>
        <w:rPr>
          <w:rFonts w:ascii="Arial" w:hAnsi="Arial" w:cs="Arial"/>
          <w:lang w:val="en-US"/>
        </w:rPr>
      </w:pPr>
      <w:proofErr w:type="spellStart"/>
      <w:r>
        <w:rPr>
          <w:rFonts w:ascii="Arial" w:hAnsi="Arial" w:cs="Arial"/>
          <w:lang w:val="en-US"/>
        </w:rPr>
        <w:t>Stimulus_l</w:t>
      </w:r>
      <w:proofErr w:type="spellEnd"/>
      <w:r w:rsidR="009822A6">
        <w:rPr>
          <w:rFonts w:ascii="Arial" w:hAnsi="Arial" w:cs="Arial"/>
          <w:lang w:val="en-US"/>
        </w:rPr>
        <w:t>: from 1 to 60</w:t>
      </w:r>
    </w:p>
    <w:p w14:paraId="5AC35E91" w14:textId="51279DEE" w:rsidR="00465544" w:rsidRDefault="00465544" w:rsidP="00465544">
      <w:pPr>
        <w:pStyle w:val="ListParagraph"/>
        <w:numPr>
          <w:ilvl w:val="2"/>
          <w:numId w:val="2"/>
        </w:numPr>
        <w:spacing w:line="360" w:lineRule="auto"/>
        <w:rPr>
          <w:rFonts w:ascii="Arial" w:hAnsi="Arial" w:cs="Arial"/>
          <w:lang w:val="en-US"/>
        </w:rPr>
      </w:pPr>
      <w:proofErr w:type="spellStart"/>
      <w:r>
        <w:rPr>
          <w:rFonts w:ascii="Arial" w:hAnsi="Arial" w:cs="Arial"/>
          <w:lang w:val="en-US"/>
        </w:rPr>
        <w:lastRenderedPageBreak/>
        <w:t>Erotic_l</w:t>
      </w:r>
      <w:proofErr w:type="spellEnd"/>
      <w:r w:rsidR="009822A6">
        <w:rPr>
          <w:rFonts w:ascii="Arial" w:hAnsi="Arial" w:cs="Arial"/>
          <w:lang w:val="en-US"/>
        </w:rPr>
        <w:t>: 0 or 1</w:t>
      </w:r>
    </w:p>
    <w:p w14:paraId="0FE633EA" w14:textId="77E29B15" w:rsidR="00465544" w:rsidRDefault="00465544" w:rsidP="00465544">
      <w:pPr>
        <w:pStyle w:val="ListParagraph"/>
        <w:numPr>
          <w:ilvl w:val="2"/>
          <w:numId w:val="2"/>
        </w:numPr>
        <w:spacing w:line="360" w:lineRule="auto"/>
        <w:rPr>
          <w:rFonts w:ascii="Arial" w:hAnsi="Arial" w:cs="Arial"/>
          <w:lang w:val="en-US"/>
        </w:rPr>
      </w:pPr>
      <w:proofErr w:type="spellStart"/>
      <w:r>
        <w:rPr>
          <w:rFonts w:ascii="Arial" w:hAnsi="Arial" w:cs="Arial"/>
          <w:lang w:val="en-US"/>
        </w:rPr>
        <w:t>Music_l</w:t>
      </w:r>
      <w:proofErr w:type="spellEnd"/>
      <w:r w:rsidR="009822A6">
        <w:rPr>
          <w:rFonts w:ascii="Arial" w:hAnsi="Arial" w:cs="Arial"/>
          <w:lang w:val="en-US"/>
        </w:rPr>
        <w:t>: 0 or 1</w:t>
      </w:r>
    </w:p>
    <w:p w14:paraId="44D2AA6A" w14:textId="4B647CD9" w:rsidR="00465544" w:rsidRDefault="00465544" w:rsidP="00465544">
      <w:pPr>
        <w:pStyle w:val="ListParagraph"/>
        <w:numPr>
          <w:ilvl w:val="2"/>
          <w:numId w:val="2"/>
        </w:numPr>
        <w:spacing w:line="360" w:lineRule="auto"/>
        <w:rPr>
          <w:rFonts w:ascii="Arial" w:hAnsi="Arial" w:cs="Arial"/>
          <w:lang w:val="en-US"/>
        </w:rPr>
      </w:pPr>
      <w:proofErr w:type="spellStart"/>
      <w:r>
        <w:rPr>
          <w:rFonts w:ascii="Arial" w:hAnsi="Arial" w:cs="Arial"/>
          <w:lang w:val="en-US"/>
        </w:rPr>
        <w:t>Filename_l</w:t>
      </w:r>
      <w:proofErr w:type="spellEnd"/>
      <w:r w:rsidR="009822A6">
        <w:rPr>
          <w:rFonts w:ascii="Arial" w:hAnsi="Arial" w:cs="Arial"/>
          <w:lang w:val="en-US"/>
        </w:rPr>
        <w:t>:</w:t>
      </w:r>
      <w:r w:rsidR="009822A6" w:rsidRPr="009822A6">
        <w:rPr>
          <w:lang w:val="en-US"/>
        </w:rPr>
        <w:t xml:space="preserve"> </w:t>
      </w:r>
      <w:r w:rsidR="009822A6">
        <w:rPr>
          <w:rFonts w:ascii="Arial" w:hAnsi="Arial" w:cs="Arial"/>
          <w:lang w:val="en-US"/>
        </w:rPr>
        <w:t>stimulus file name</w:t>
      </w:r>
    </w:p>
    <w:p w14:paraId="0740CC56" w14:textId="6916735C" w:rsidR="00465544" w:rsidRDefault="00465544" w:rsidP="00465544">
      <w:pPr>
        <w:pStyle w:val="ListParagraph"/>
        <w:numPr>
          <w:ilvl w:val="2"/>
          <w:numId w:val="2"/>
        </w:numPr>
        <w:spacing w:line="360" w:lineRule="auto"/>
        <w:rPr>
          <w:rFonts w:ascii="Arial" w:hAnsi="Arial" w:cs="Arial"/>
          <w:lang w:val="en-US"/>
        </w:rPr>
      </w:pPr>
      <w:proofErr w:type="spellStart"/>
      <w:r>
        <w:rPr>
          <w:rFonts w:ascii="Arial" w:hAnsi="Arial" w:cs="Arial"/>
          <w:lang w:val="en-US"/>
        </w:rPr>
        <w:t>Male_l</w:t>
      </w:r>
      <w:proofErr w:type="spellEnd"/>
      <w:r w:rsidR="009822A6">
        <w:rPr>
          <w:rFonts w:ascii="Arial" w:hAnsi="Arial" w:cs="Arial"/>
          <w:lang w:val="en-US"/>
        </w:rPr>
        <w:t xml:space="preserve">: 0, 1, </w:t>
      </w:r>
      <w:proofErr w:type="spellStart"/>
      <w:r w:rsidR="009822A6">
        <w:rPr>
          <w:rFonts w:ascii="Arial" w:hAnsi="Arial" w:cs="Arial"/>
          <w:lang w:val="en-US"/>
        </w:rPr>
        <w:t>NaN</w:t>
      </w:r>
      <w:proofErr w:type="spellEnd"/>
    </w:p>
    <w:p w14:paraId="6047A701" w14:textId="1D548B28" w:rsidR="00465544" w:rsidRDefault="00465544" w:rsidP="00465544">
      <w:pPr>
        <w:pStyle w:val="ListParagraph"/>
        <w:numPr>
          <w:ilvl w:val="2"/>
          <w:numId w:val="2"/>
        </w:numPr>
        <w:spacing w:line="360" w:lineRule="auto"/>
        <w:rPr>
          <w:rFonts w:ascii="Arial" w:hAnsi="Arial" w:cs="Arial"/>
          <w:lang w:val="en-US"/>
        </w:rPr>
      </w:pPr>
      <w:proofErr w:type="spellStart"/>
      <w:r>
        <w:rPr>
          <w:rFonts w:ascii="Arial" w:hAnsi="Arial" w:cs="Arial"/>
          <w:lang w:val="en-US"/>
        </w:rPr>
        <w:t>High_cal_l</w:t>
      </w:r>
      <w:proofErr w:type="spellEnd"/>
      <w:r w:rsidR="009822A6">
        <w:rPr>
          <w:rFonts w:ascii="Arial" w:hAnsi="Arial" w:cs="Arial"/>
          <w:lang w:val="en-US"/>
        </w:rPr>
        <w:t xml:space="preserve">: 0, 1, </w:t>
      </w:r>
      <w:proofErr w:type="spellStart"/>
      <w:r w:rsidR="009822A6">
        <w:rPr>
          <w:rFonts w:ascii="Arial" w:hAnsi="Arial" w:cs="Arial"/>
          <w:lang w:val="en-US"/>
        </w:rPr>
        <w:t>NaN</w:t>
      </w:r>
      <w:proofErr w:type="spellEnd"/>
    </w:p>
    <w:p w14:paraId="04886142" w14:textId="4F6B453D" w:rsidR="00465544" w:rsidRDefault="00465544" w:rsidP="00465544">
      <w:pPr>
        <w:pStyle w:val="ListParagraph"/>
        <w:numPr>
          <w:ilvl w:val="2"/>
          <w:numId w:val="2"/>
        </w:numPr>
        <w:spacing w:line="360" w:lineRule="auto"/>
        <w:rPr>
          <w:rFonts w:ascii="Arial" w:hAnsi="Arial" w:cs="Arial"/>
          <w:lang w:val="en-US"/>
        </w:rPr>
      </w:pPr>
      <w:proofErr w:type="spellStart"/>
      <w:r>
        <w:rPr>
          <w:rFonts w:ascii="Arial" w:hAnsi="Arial" w:cs="Arial"/>
          <w:lang w:val="en-US"/>
        </w:rPr>
        <w:t>Sweet_l</w:t>
      </w:r>
      <w:proofErr w:type="spellEnd"/>
      <w:r w:rsidR="009822A6">
        <w:rPr>
          <w:rFonts w:ascii="Arial" w:hAnsi="Arial" w:cs="Arial"/>
          <w:lang w:val="en-US"/>
        </w:rPr>
        <w:t>:</w:t>
      </w:r>
      <w:r w:rsidR="009822A6" w:rsidRPr="009822A6">
        <w:rPr>
          <w:rFonts w:ascii="Arial" w:hAnsi="Arial" w:cs="Arial"/>
          <w:lang w:val="en-US"/>
        </w:rPr>
        <w:t xml:space="preserve"> </w:t>
      </w:r>
      <w:r w:rsidR="009822A6">
        <w:rPr>
          <w:rFonts w:ascii="Arial" w:hAnsi="Arial" w:cs="Arial"/>
          <w:lang w:val="en-US"/>
        </w:rPr>
        <w:t xml:space="preserve">0, 1, </w:t>
      </w:r>
      <w:proofErr w:type="spellStart"/>
      <w:r w:rsidR="009822A6">
        <w:rPr>
          <w:rFonts w:ascii="Arial" w:hAnsi="Arial" w:cs="Arial"/>
          <w:lang w:val="en-US"/>
        </w:rPr>
        <w:t>NaN</w:t>
      </w:r>
      <w:proofErr w:type="spellEnd"/>
    </w:p>
    <w:p w14:paraId="48D6F68B" w14:textId="3CEE2FEC" w:rsidR="00465544" w:rsidRDefault="00465544" w:rsidP="00465544">
      <w:pPr>
        <w:pStyle w:val="ListParagraph"/>
        <w:numPr>
          <w:ilvl w:val="2"/>
          <w:numId w:val="2"/>
        </w:numPr>
        <w:spacing w:line="360" w:lineRule="auto"/>
        <w:rPr>
          <w:rFonts w:ascii="Arial" w:hAnsi="Arial" w:cs="Arial"/>
          <w:lang w:val="en-US"/>
        </w:rPr>
      </w:pPr>
      <w:proofErr w:type="spellStart"/>
      <w:r>
        <w:rPr>
          <w:rFonts w:ascii="Arial" w:hAnsi="Arial" w:cs="Arial"/>
          <w:lang w:val="en-US"/>
        </w:rPr>
        <w:t>Rating_</w:t>
      </w:r>
      <w:commentRangeStart w:id="127"/>
      <w:r w:rsidR="0090771C">
        <w:rPr>
          <w:rFonts w:ascii="Arial" w:hAnsi="Arial" w:cs="Arial"/>
          <w:lang w:val="en-US"/>
        </w:rPr>
        <w:t>liking</w:t>
      </w:r>
      <w:commentRangeEnd w:id="127"/>
      <w:r w:rsidR="0090771C">
        <w:rPr>
          <w:rStyle w:val="CommentReference"/>
        </w:rPr>
        <w:commentReference w:id="127"/>
      </w:r>
      <w:r w:rsidR="0090771C">
        <w:rPr>
          <w:rFonts w:ascii="Arial" w:hAnsi="Arial" w:cs="Arial"/>
          <w:lang w:val="en-US"/>
        </w:rPr>
        <w:t>_</w:t>
      </w:r>
      <w:r>
        <w:rPr>
          <w:rFonts w:ascii="Arial" w:hAnsi="Arial" w:cs="Arial"/>
          <w:lang w:val="en-US"/>
        </w:rPr>
        <w:t>l</w:t>
      </w:r>
      <w:proofErr w:type="spellEnd"/>
      <w:r w:rsidR="009822A6">
        <w:rPr>
          <w:rFonts w:ascii="Arial" w:hAnsi="Arial" w:cs="Arial"/>
          <w:lang w:val="en-US"/>
        </w:rPr>
        <w:t>:</w:t>
      </w:r>
      <w:r w:rsidR="0090771C">
        <w:rPr>
          <w:rFonts w:ascii="Arial" w:hAnsi="Arial" w:cs="Arial"/>
          <w:lang w:val="en-US"/>
        </w:rPr>
        <w:t xml:space="preserve"> liking</w:t>
      </w:r>
      <w:r w:rsidR="009822A6">
        <w:rPr>
          <w:rFonts w:ascii="Arial" w:hAnsi="Arial" w:cs="Arial"/>
          <w:lang w:val="en-US"/>
        </w:rPr>
        <w:t xml:space="preserve"> rating from phase I (from </w:t>
      </w:r>
      <w:r w:rsidR="0090771C">
        <w:rPr>
          <w:rFonts w:ascii="Arial" w:hAnsi="Arial" w:cs="Arial"/>
          <w:lang w:val="en-US"/>
        </w:rPr>
        <w:t xml:space="preserve">-100 </w:t>
      </w:r>
      <w:r w:rsidR="009822A6">
        <w:rPr>
          <w:rFonts w:ascii="Arial" w:hAnsi="Arial" w:cs="Arial"/>
          <w:lang w:val="en-US"/>
        </w:rPr>
        <w:t>to 100)</w:t>
      </w:r>
    </w:p>
    <w:p w14:paraId="2456F4F5" w14:textId="19CB14B8" w:rsidR="0090771C" w:rsidRDefault="0090771C" w:rsidP="00465544">
      <w:pPr>
        <w:pStyle w:val="ListParagraph"/>
        <w:numPr>
          <w:ilvl w:val="2"/>
          <w:numId w:val="2"/>
        </w:numPr>
        <w:spacing w:line="360" w:lineRule="auto"/>
        <w:rPr>
          <w:rFonts w:ascii="Arial" w:hAnsi="Arial" w:cs="Arial"/>
          <w:lang w:val="en-US"/>
        </w:rPr>
      </w:pPr>
      <w:proofErr w:type="spellStart"/>
      <w:r>
        <w:rPr>
          <w:rFonts w:ascii="Arial" w:hAnsi="Arial" w:cs="Arial"/>
          <w:lang w:val="en-US"/>
        </w:rPr>
        <w:t>Rating_wanting_l</w:t>
      </w:r>
      <w:proofErr w:type="spellEnd"/>
      <w:r>
        <w:rPr>
          <w:rFonts w:ascii="Arial" w:hAnsi="Arial" w:cs="Arial"/>
          <w:lang w:val="en-US"/>
        </w:rPr>
        <w:t>: liking rating from phase I (from 0 to 100)</w:t>
      </w:r>
    </w:p>
    <w:p w14:paraId="26C64967" w14:textId="667244F5" w:rsidR="00465544" w:rsidRDefault="00465544" w:rsidP="00465544">
      <w:pPr>
        <w:pStyle w:val="ListParagraph"/>
        <w:numPr>
          <w:ilvl w:val="2"/>
          <w:numId w:val="2"/>
        </w:numPr>
        <w:spacing w:line="360" w:lineRule="auto"/>
        <w:rPr>
          <w:rFonts w:ascii="Arial" w:hAnsi="Arial" w:cs="Arial"/>
          <w:lang w:val="en-US"/>
        </w:rPr>
      </w:pPr>
      <w:proofErr w:type="spellStart"/>
      <w:r>
        <w:rPr>
          <w:rFonts w:ascii="Arial" w:hAnsi="Arial" w:cs="Arial"/>
          <w:lang w:val="en-US"/>
        </w:rPr>
        <w:t>Category_r</w:t>
      </w:r>
      <w:proofErr w:type="spellEnd"/>
      <w:r w:rsidR="009822A6">
        <w:rPr>
          <w:rFonts w:ascii="Arial" w:hAnsi="Arial" w:cs="Arial"/>
          <w:lang w:val="en-US"/>
        </w:rPr>
        <w:t>: ‘erotic’, ‘music’, ‘food’</w:t>
      </w:r>
    </w:p>
    <w:p w14:paraId="1FFAB0E3" w14:textId="48CC5C98" w:rsidR="00465544" w:rsidRDefault="00465544" w:rsidP="00465544">
      <w:pPr>
        <w:pStyle w:val="ListParagraph"/>
        <w:numPr>
          <w:ilvl w:val="2"/>
          <w:numId w:val="2"/>
        </w:numPr>
        <w:spacing w:line="360" w:lineRule="auto"/>
        <w:rPr>
          <w:rFonts w:ascii="Arial" w:hAnsi="Arial" w:cs="Arial"/>
          <w:lang w:val="en-US"/>
        </w:rPr>
      </w:pPr>
      <w:proofErr w:type="spellStart"/>
      <w:r>
        <w:rPr>
          <w:rFonts w:ascii="Arial" w:hAnsi="Arial" w:cs="Arial"/>
          <w:lang w:val="en-US"/>
        </w:rPr>
        <w:t>Stimulus_r</w:t>
      </w:r>
      <w:proofErr w:type="spellEnd"/>
      <w:r w:rsidR="00D46A53">
        <w:rPr>
          <w:rFonts w:ascii="Arial" w:hAnsi="Arial" w:cs="Arial"/>
          <w:lang w:val="en-US"/>
        </w:rPr>
        <w:t>: from 1 to 60</w:t>
      </w:r>
    </w:p>
    <w:p w14:paraId="6F60BE57" w14:textId="63091B24" w:rsidR="00465544" w:rsidRDefault="00465544" w:rsidP="00465544">
      <w:pPr>
        <w:pStyle w:val="ListParagraph"/>
        <w:numPr>
          <w:ilvl w:val="2"/>
          <w:numId w:val="2"/>
        </w:numPr>
        <w:spacing w:line="360" w:lineRule="auto"/>
        <w:rPr>
          <w:rFonts w:ascii="Arial" w:hAnsi="Arial" w:cs="Arial"/>
          <w:lang w:val="en-US"/>
        </w:rPr>
      </w:pPr>
      <w:proofErr w:type="spellStart"/>
      <w:r>
        <w:rPr>
          <w:rFonts w:ascii="Arial" w:hAnsi="Arial" w:cs="Arial"/>
          <w:lang w:val="en-US"/>
        </w:rPr>
        <w:t>Erotic_r</w:t>
      </w:r>
      <w:proofErr w:type="spellEnd"/>
      <w:r w:rsidR="00D46A53">
        <w:rPr>
          <w:rFonts w:ascii="Arial" w:hAnsi="Arial" w:cs="Arial"/>
          <w:lang w:val="en-US"/>
        </w:rPr>
        <w:t>: 0 or 1</w:t>
      </w:r>
    </w:p>
    <w:p w14:paraId="6D73138D" w14:textId="6F6331CE" w:rsidR="00465544" w:rsidRDefault="00465544" w:rsidP="00465544">
      <w:pPr>
        <w:pStyle w:val="ListParagraph"/>
        <w:numPr>
          <w:ilvl w:val="2"/>
          <w:numId w:val="2"/>
        </w:numPr>
        <w:spacing w:line="360" w:lineRule="auto"/>
        <w:rPr>
          <w:rFonts w:ascii="Arial" w:hAnsi="Arial" w:cs="Arial"/>
          <w:lang w:val="en-US"/>
        </w:rPr>
      </w:pPr>
      <w:proofErr w:type="spellStart"/>
      <w:r>
        <w:rPr>
          <w:rFonts w:ascii="Arial" w:hAnsi="Arial" w:cs="Arial"/>
          <w:lang w:val="en-US"/>
        </w:rPr>
        <w:t>Music_r</w:t>
      </w:r>
      <w:proofErr w:type="spellEnd"/>
      <w:r w:rsidR="00D46A53">
        <w:rPr>
          <w:rFonts w:ascii="Arial" w:hAnsi="Arial" w:cs="Arial"/>
          <w:lang w:val="en-US"/>
        </w:rPr>
        <w:t>: 0 or 1</w:t>
      </w:r>
    </w:p>
    <w:p w14:paraId="72C2037A" w14:textId="4B7AA418" w:rsidR="00465544" w:rsidRDefault="00465544" w:rsidP="00465544">
      <w:pPr>
        <w:pStyle w:val="ListParagraph"/>
        <w:numPr>
          <w:ilvl w:val="2"/>
          <w:numId w:val="2"/>
        </w:numPr>
        <w:spacing w:line="360" w:lineRule="auto"/>
        <w:rPr>
          <w:rFonts w:ascii="Arial" w:hAnsi="Arial" w:cs="Arial"/>
          <w:lang w:val="en-US"/>
        </w:rPr>
      </w:pPr>
      <w:proofErr w:type="spellStart"/>
      <w:r>
        <w:rPr>
          <w:rFonts w:ascii="Arial" w:hAnsi="Arial" w:cs="Arial"/>
          <w:lang w:val="en-US"/>
        </w:rPr>
        <w:t>Filename</w:t>
      </w:r>
      <w:r w:rsidR="00D46A53">
        <w:rPr>
          <w:rFonts w:ascii="Arial" w:hAnsi="Arial" w:cs="Arial"/>
          <w:lang w:val="en-US"/>
        </w:rPr>
        <w:t>_</w:t>
      </w:r>
      <w:r>
        <w:rPr>
          <w:rFonts w:ascii="Arial" w:hAnsi="Arial" w:cs="Arial"/>
          <w:lang w:val="en-US"/>
        </w:rPr>
        <w:t>r</w:t>
      </w:r>
      <w:proofErr w:type="spellEnd"/>
      <w:r w:rsidR="00D46A53">
        <w:rPr>
          <w:rFonts w:ascii="Arial" w:hAnsi="Arial" w:cs="Arial"/>
          <w:lang w:val="en-US"/>
        </w:rPr>
        <w:t>: stimulus file name</w:t>
      </w:r>
    </w:p>
    <w:p w14:paraId="180C57E2" w14:textId="3AF61B17" w:rsidR="00465544" w:rsidRDefault="00465544" w:rsidP="00465544">
      <w:pPr>
        <w:pStyle w:val="ListParagraph"/>
        <w:numPr>
          <w:ilvl w:val="2"/>
          <w:numId w:val="2"/>
        </w:numPr>
        <w:spacing w:line="360" w:lineRule="auto"/>
        <w:rPr>
          <w:rFonts w:ascii="Arial" w:hAnsi="Arial" w:cs="Arial"/>
          <w:lang w:val="en-US"/>
        </w:rPr>
      </w:pPr>
      <w:proofErr w:type="spellStart"/>
      <w:r>
        <w:rPr>
          <w:rFonts w:ascii="Arial" w:hAnsi="Arial" w:cs="Arial"/>
          <w:lang w:val="en-US"/>
        </w:rPr>
        <w:t>Male_r</w:t>
      </w:r>
      <w:proofErr w:type="spellEnd"/>
      <w:r w:rsidR="00D46A53">
        <w:rPr>
          <w:rFonts w:ascii="Arial" w:hAnsi="Arial" w:cs="Arial"/>
          <w:lang w:val="en-US"/>
        </w:rPr>
        <w:t xml:space="preserve">: 0, 1, </w:t>
      </w:r>
      <w:proofErr w:type="spellStart"/>
      <w:r w:rsidR="00D46A53">
        <w:rPr>
          <w:rFonts w:ascii="Arial" w:hAnsi="Arial" w:cs="Arial"/>
          <w:lang w:val="en-US"/>
        </w:rPr>
        <w:t>NaN</w:t>
      </w:r>
      <w:proofErr w:type="spellEnd"/>
    </w:p>
    <w:p w14:paraId="2C94369F" w14:textId="0E7A0A30" w:rsidR="00465544" w:rsidRDefault="00465544" w:rsidP="00465544">
      <w:pPr>
        <w:pStyle w:val="ListParagraph"/>
        <w:numPr>
          <w:ilvl w:val="2"/>
          <w:numId w:val="2"/>
        </w:numPr>
        <w:spacing w:line="360" w:lineRule="auto"/>
        <w:rPr>
          <w:rFonts w:ascii="Arial" w:hAnsi="Arial" w:cs="Arial"/>
          <w:lang w:val="en-US"/>
        </w:rPr>
      </w:pPr>
      <w:proofErr w:type="spellStart"/>
      <w:r>
        <w:rPr>
          <w:rFonts w:ascii="Arial" w:hAnsi="Arial" w:cs="Arial"/>
          <w:lang w:val="en-US"/>
        </w:rPr>
        <w:t>High_cal_</w:t>
      </w:r>
      <w:r w:rsidR="00D46A53">
        <w:rPr>
          <w:rFonts w:ascii="Arial" w:hAnsi="Arial" w:cs="Arial"/>
          <w:lang w:val="en-US"/>
        </w:rPr>
        <w:t>r</w:t>
      </w:r>
      <w:proofErr w:type="spellEnd"/>
      <w:r w:rsidR="00D46A53">
        <w:rPr>
          <w:rFonts w:ascii="Arial" w:hAnsi="Arial" w:cs="Arial"/>
          <w:lang w:val="en-US"/>
        </w:rPr>
        <w:t xml:space="preserve">: 0, 1, </w:t>
      </w:r>
      <w:proofErr w:type="spellStart"/>
      <w:r w:rsidR="00D46A53">
        <w:rPr>
          <w:rFonts w:ascii="Arial" w:hAnsi="Arial" w:cs="Arial"/>
          <w:lang w:val="en-US"/>
        </w:rPr>
        <w:t>NaN</w:t>
      </w:r>
      <w:proofErr w:type="spellEnd"/>
    </w:p>
    <w:p w14:paraId="4D002A1B" w14:textId="7AE59C31" w:rsidR="00465544" w:rsidRPr="00D46A53" w:rsidRDefault="00465544" w:rsidP="00D46A53">
      <w:pPr>
        <w:pStyle w:val="ListParagraph"/>
        <w:numPr>
          <w:ilvl w:val="2"/>
          <w:numId w:val="2"/>
        </w:numPr>
        <w:spacing w:line="360" w:lineRule="auto"/>
        <w:rPr>
          <w:rFonts w:ascii="Arial" w:hAnsi="Arial" w:cs="Arial"/>
          <w:lang w:val="en-US"/>
        </w:rPr>
      </w:pPr>
      <w:proofErr w:type="spellStart"/>
      <w:r>
        <w:rPr>
          <w:rFonts w:ascii="Arial" w:hAnsi="Arial" w:cs="Arial"/>
          <w:lang w:val="en-US"/>
        </w:rPr>
        <w:t>Sweet_</w:t>
      </w:r>
      <w:r w:rsidR="00D46A53">
        <w:rPr>
          <w:rFonts w:ascii="Arial" w:hAnsi="Arial" w:cs="Arial"/>
          <w:lang w:val="en-US"/>
        </w:rPr>
        <w:t>r</w:t>
      </w:r>
      <w:proofErr w:type="spellEnd"/>
      <w:r w:rsidR="00D46A53">
        <w:rPr>
          <w:rFonts w:ascii="Arial" w:hAnsi="Arial" w:cs="Arial"/>
          <w:lang w:val="en-US"/>
        </w:rPr>
        <w:t xml:space="preserve">: 0, 1, </w:t>
      </w:r>
      <w:proofErr w:type="spellStart"/>
      <w:r w:rsidR="00D46A53">
        <w:rPr>
          <w:rFonts w:ascii="Arial" w:hAnsi="Arial" w:cs="Arial"/>
          <w:lang w:val="en-US"/>
        </w:rPr>
        <w:t>NaN</w:t>
      </w:r>
      <w:proofErr w:type="spellEnd"/>
    </w:p>
    <w:p w14:paraId="3434C983" w14:textId="5CB30E99" w:rsidR="0090771C" w:rsidRDefault="0090771C" w:rsidP="0090771C">
      <w:pPr>
        <w:pStyle w:val="ListParagraph"/>
        <w:numPr>
          <w:ilvl w:val="2"/>
          <w:numId w:val="2"/>
        </w:numPr>
        <w:spacing w:line="360" w:lineRule="auto"/>
        <w:rPr>
          <w:rFonts w:ascii="Arial" w:hAnsi="Arial" w:cs="Arial"/>
          <w:lang w:val="en-US"/>
        </w:rPr>
      </w:pPr>
      <w:proofErr w:type="spellStart"/>
      <w:r>
        <w:rPr>
          <w:rFonts w:ascii="Arial" w:hAnsi="Arial" w:cs="Arial"/>
          <w:lang w:val="en-US"/>
        </w:rPr>
        <w:t>Rating_</w:t>
      </w:r>
      <w:commentRangeStart w:id="128"/>
      <w:r>
        <w:rPr>
          <w:rFonts w:ascii="Arial" w:hAnsi="Arial" w:cs="Arial"/>
          <w:lang w:val="en-US"/>
        </w:rPr>
        <w:t>liking</w:t>
      </w:r>
      <w:commentRangeEnd w:id="128"/>
      <w:r>
        <w:rPr>
          <w:rStyle w:val="CommentReference"/>
        </w:rPr>
        <w:commentReference w:id="128"/>
      </w:r>
      <w:r>
        <w:rPr>
          <w:rFonts w:ascii="Arial" w:hAnsi="Arial" w:cs="Arial"/>
          <w:lang w:val="en-US"/>
        </w:rPr>
        <w:t>_r</w:t>
      </w:r>
      <w:proofErr w:type="spellEnd"/>
      <w:r>
        <w:rPr>
          <w:rFonts w:ascii="Arial" w:hAnsi="Arial" w:cs="Arial"/>
          <w:lang w:val="en-US"/>
        </w:rPr>
        <w:t>: liking rating from phase I (from -100 to 100)</w:t>
      </w:r>
    </w:p>
    <w:p w14:paraId="68237483" w14:textId="356F48EE" w:rsidR="0090771C" w:rsidRDefault="0090771C" w:rsidP="0090771C">
      <w:pPr>
        <w:pStyle w:val="ListParagraph"/>
        <w:numPr>
          <w:ilvl w:val="2"/>
          <w:numId w:val="2"/>
        </w:numPr>
        <w:spacing w:line="360" w:lineRule="auto"/>
        <w:rPr>
          <w:rFonts w:ascii="Arial" w:hAnsi="Arial" w:cs="Arial"/>
          <w:lang w:val="en-US"/>
        </w:rPr>
      </w:pPr>
      <w:proofErr w:type="spellStart"/>
      <w:r>
        <w:rPr>
          <w:rFonts w:ascii="Arial" w:hAnsi="Arial" w:cs="Arial"/>
          <w:lang w:val="en-US"/>
        </w:rPr>
        <w:t>Rating_wanting_r</w:t>
      </w:r>
      <w:proofErr w:type="spellEnd"/>
      <w:r>
        <w:rPr>
          <w:rFonts w:ascii="Arial" w:hAnsi="Arial" w:cs="Arial"/>
          <w:lang w:val="en-US"/>
        </w:rPr>
        <w:t>: liking rating from phase I (from 0 to 100)</w:t>
      </w:r>
    </w:p>
    <w:p w14:paraId="70305E53" w14:textId="1352C81D" w:rsidR="00465544" w:rsidRDefault="00D46A53" w:rsidP="00465544">
      <w:pPr>
        <w:pStyle w:val="ListParagraph"/>
        <w:numPr>
          <w:ilvl w:val="2"/>
          <w:numId w:val="2"/>
        </w:numPr>
        <w:spacing w:line="360" w:lineRule="auto"/>
        <w:rPr>
          <w:rFonts w:ascii="Arial" w:hAnsi="Arial" w:cs="Arial"/>
          <w:lang w:val="en-US"/>
        </w:rPr>
      </w:pPr>
      <w:proofErr w:type="spellStart"/>
      <w:r>
        <w:rPr>
          <w:rFonts w:ascii="Arial" w:hAnsi="Arial" w:cs="Arial"/>
          <w:lang w:val="en-US"/>
        </w:rPr>
        <w:t>Choice_right</w:t>
      </w:r>
      <w:proofErr w:type="spellEnd"/>
      <w:r>
        <w:rPr>
          <w:rFonts w:ascii="Arial" w:hAnsi="Arial" w:cs="Arial"/>
          <w:lang w:val="en-US"/>
        </w:rPr>
        <w:t>: 0 or 1</w:t>
      </w:r>
    </w:p>
    <w:p w14:paraId="7A19A934" w14:textId="3F6AE12A" w:rsidR="00D46A53" w:rsidRDefault="00D46A53" w:rsidP="00465544">
      <w:pPr>
        <w:pStyle w:val="ListParagraph"/>
        <w:numPr>
          <w:ilvl w:val="2"/>
          <w:numId w:val="2"/>
        </w:numPr>
        <w:spacing w:line="360" w:lineRule="auto"/>
        <w:rPr>
          <w:rFonts w:ascii="Arial" w:hAnsi="Arial" w:cs="Arial"/>
          <w:lang w:val="en-US"/>
        </w:rPr>
      </w:pPr>
      <w:proofErr w:type="spellStart"/>
      <w:r>
        <w:rPr>
          <w:rFonts w:ascii="Arial" w:hAnsi="Arial" w:cs="Arial"/>
          <w:lang w:val="en-US"/>
        </w:rPr>
        <w:t>Choice_</w:t>
      </w:r>
      <w:ins w:id="129" w:author="María Berjano" w:date="2022-04-04T16:43:00Z">
        <w:r w:rsidR="00C31097">
          <w:rPr>
            <w:rFonts w:ascii="Arial" w:hAnsi="Arial" w:cs="Arial"/>
            <w:lang w:val="en-US"/>
          </w:rPr>
          <w:t>cat</w:t>
        </w:r>
      </w:ins>
      <w:proofErr w:type="spellEnd"/>
      <w:r>
        <w:rPr>
          <w:rFonts w:ascii="Arial" w:hAnsi="Arial" w:cs="Arial"/>
          <w:lang w:val="en-US"/>
        </w:rPr>
        <w:t xml:space="preserve">: </w:t>
      </w:r>
      <w:ins w:id="130" w:author="María Berjano" w:date="2022-04-04T16:44:00Z">
        <w:r w:rsidR="00C31097" w:rsidRPr="00C31097">
          <w:rPr>
            <w:rFonts w:ascii="Arial" w:hAnsi="Arial" w:cs="Arial"/>
            <w:color w:val="ED7D31" w:themeColor="accent2"/>
            <w:lang w:val="en-US"/>
          </w:rPr>
          <w:t>‘erotic’, ‘music’, ‘food’</w:t>
        </w:r>
      </w:ins>
      <w:commentRangeStart w:id="131"/>
    </w:p>
    <w:p w14:paraId="783FEA14" w14:textId="6745EF8D" w:rsidR="00D46A53" w:rsidRPr="00C34B51" w:rsidRDefault="00D46A53" w:rsidP="00465544">
      <w:pPr>
        <w:pStyle w:val="ListParagraph"/>
        <w:numPr>
          <w:ilvl w:val="2"/>
          <w:numId w:val="2"/>
        </w:numPr>
        <w:spacing w:line="360" w:lineRule="auto"/>
        <w:rPr>
          <w:rFonts w:ascii="Arial" w:hAnsi="Arial" w:cs="Arial"/>
          <w:lang w:val="en-US"/>
        </w:rPr>
      </w:pPr>
      <w:proofErr w:type="spellStart"/>
      <w:r w:rsidRPr="00C31097">
        <w:rPr>
          <w:rFonts w:ascii="Arial" w:hAnsi="Arial" w:cs="Arial"/>
          <w:lang w:val="en-US"/>
        </w:rPr>
        <w:t>Choice_</w:t>
      </w:r>
      <w:ins w:id="132" w:author="María Berjano" w:date="2022-04-04T16:43:00Z">
        <w:r w:rsidR="00C31097" w:rsidRPr="00C31097">
          <w:rPr>
            <w:rFonts w:ascii="Arial" w:hAnsi="Arial" w:cs="Arial"/>
            <w:lang w:val="en-US"/>
          </w:rPr>
          <w:t>item</w:t>
        </w:r>
      </w:ins>
      <w:proofErr w:type="spellEnd"/>
      <w:r w:rsidRPr="00C31097">
        <w:rPr>
          <w:rFonts w:ascii="Arial" w:hAnsi="Arial" w:cs="Arial"/>
          <w:lang w:val="en-US"/>
        </w:rPr>
        <w:t xml:space="preserve">: </w:t>
      </w:r>
      <w:r w:rsidRPr="00C34B51">
        <w:rPr>
          <w:rFonts w:ascii="Arial" w:hAnsi="Arial" w:cs="Arial"/>
          <w:lang w:val="en-US"/>
        </w:rPr>
        <w:t>item identification number (from 1 to 60)</w:t>
      </w:r>
      <w:commentRangeEnd w:id="131"/>
      <w:r w:rsidR="00A26DDE" w:rsidRPr="00C31097">
        <w:rPr>
          <w:rStyle w:val="CommentReference"/>
        </w:rPr>
        <w:commentReference w:id="131"/>
      </w:r>
    </w:p>
    <w:p w14:paraId="2A46AD3F" w14:textId="586F2F65" w:rsidR="00D46A53" w:rsidRPr="00465544" w:rsidRDefault="00D46A53" w:rsidP="00465544">
      <w:pPr>
        <w:pStyle w:val="ListParagraph"/>
        <w:numPr>
          <w:ilvl w:val="2"/>
          <w:numId w:val="2"/>
        </w:numPr>
        <w:spacing w:line="360" w:lineRule="auto"/>
        <w:rPr>
          <w:rFonts w:ascii="Arial" w:hAnsi="Arial" w:cs="Arial"/>
          <w:lang w:val="en-US"/>
        </w:rPr>
      </w:pPr>
      <w:r>
        <w:rPr>
          <w:rFonts w:ascii="Arial" w:hAnsi="Arial" w:cs="Arial"/>
          <w:lang w:val="en-US"/>
        </w:rPr>
        <w:t>RT: choice time (rating time)</w:t>
      </w:r>
    </w:p>
    <w:p w14:paraId="069F086A" w14:textId="30AD4253" w:rsidR="0073735D" w:rsidRDefault="0073735D" w:rsidP="007172D5">
      <w:pPr>
        <w:pStyle w:val="ListParagraph"/>
        <w:numPr>
          <w:ilvl w:val="0"/>
          <w:numId w:val="2"/>
        </w:numPr>
        <w:spacing w:line="360" w:lineRule="auto"/>
        <w:rPr>
          <w:rFonts w:ascii="Arial" w:hAnsi="Arial" w:cs="Arial"/>
          <w:lang w:val="en-US"/>
        </w:rPr>
      </w:pPr>
      <w:proofErr w:type="spellStart"/>
      <w:r w:rsidRPr="0073735D">
        <w:rPr>
          <w:rFonts w:ascii="Arial" w:hAnsi="Arial" w:cs="Arial"/>
          <w:b/>
          <w:bCs/>
          <w:lang w:val="en-US"/>
        </w:rPr>
        <w:t>output_reward</w:t>
      </w:r>
      <w:proofErr w:type="spellEnd"/>
      <w:r>
        <w:rPr>
          <w:rFonts w:ascii="Arial" w:hAnsi="Arial" w:cs="Arial"/>
          <w:lang w:val="en-US"/>
        </w:rPr>
        <w:t xml:space="preserve"> </w:t>
      </w:r>
      <w:r w:rsidRPr="0073735D">
        <w:rPr>
          <w:rFonts w:ascii="Arial" w:hAnsi="Arial" w:cs="Arial"/>
          <w:lang w:val="en-US"/>
        </w:rPr>
        <w:sym w:font="Wingdings" w:char="F0E0"/>
      </w:r>
      <w:r>
        <w:rPr>
          <w:rFonts w:ascii="Arial" w:hAnsi="Arial" w:cs="Arial"/>
          <w:lang w:val="en-US"/>
        </w:rPr>
        <w:t xml:space="preserve"> Output from reward</w:t>
      </w:r>
    </w:p>
    <w:p w14:paraId="0BAE8D80" w14:textId="605A821D" w:rsidR="00992BEF" w:rsidRDefault="00992BEF" w:rsidP="00992BEF">
      <w:pPr>
        <w:pStyle w:val="ListParagraph"/>
        <w:numPr>
          <w:ilvl w:val="1"/>
          <w:numId w:val="2"/>
        </w:numPr>
        <w:spacing w:line="360" w:lineRule="auto"/>
        <w:ind w:left="1276"/>
        <w:rPr>
          <w:rFonts w:ascii="Arial" w:hAnsi="Arial" w:cs="Arial"/>
          <w:lang w:val="en-US"/>
        </w:rPr>
      </w:pPr>
      <w:proofErr w:type="spellStart"/>
      <w:r>
        <w:rPr>
          <w:rFonts w:ascii="Arial" w:hAnsi="Arial" w:cs="Arial"/>
          <w:lang w:val="en-US"/>
        </w:rPr>
        <w:t>Controller_pos</w:t>
      </w:r>
      <w:proofErr w:type="spellEnd"/>
      <w:r>
        <w:rPr>
          <w:rFonts w:ascii="Arial" w:hAnsi="Arial" w:cs="Arial"/>
          <w:lang w:val="en-US"/>
        </w:rPr>
        <w:t>: controller position</w:t>
      </w:r>
      <w:r w:rsidR="00F63F69">
        <w:rPr>
          <w:rFonts w:ascii="Arial" w:hAnsi="Arial" w:cs="Arial"/>
          <w:lang w:val="en-US"/>
        </w:rPr>
        <w:t xml:space="preserve"> during the first 2 seconds of the reward</w:t>
      </w:r>
      <w:r>
        <w:rPr>
          <w:rFonts w:ascii="Arial" w:hAnsi="Arial" w:cs="Arial"/>
          <w:lang w:val="en-US"/>
        </w:rPr>
        <w:t xml:space="preserve"> rating. Contains 3 </w:t>
      </w:r>
      <w:r w:rsidR="00F63F69">
        <w:rPr>
          <w:rFonts w:ascii="Arial" w:hAnsi="Arial" w:cs="Arial"/>
          <w:lang w:val="en-US"/>
        </w:rPr>
        <w:t xml:space="preserve">fields (reward1, reward2, reward3), corresponding to the 3 times that a reward is presented. </w:t>
      </w:r>
    </w:p>
    <w:p w14:paraId="0B3E89AD" w14:textId="7496F11A" w:rsidR="00F63F69" w:rsidRDefault="00F63F69" w:rsidP="00992BEF">
      <w:pPr>
        <w:pStyle w:val="ListParagraph"/>
        <w:numPr>
          <w:ilvl w:val="1"/>
          <w:numId w:val="2"/>
        </w:numPr>
        <w:spacing w:line="360" w:lineRule="auto"/>
        <w:ind w:left="1276"/>
        <w:rPr>
          <w:rFonts w:ascii="Arial" w:hAnsi="Arial" w:cs="Arial"/>
          <w:lang w:val="en-US"/>
        </w:rPr>
      </w:pPr>
      <w:r>
        <w:rPr>
          <w:rFonts w:ascii="Arial" w:hAnsi="Arial" w:cs="Arial"/>
          <w:lang w:val="en-US"/>
        </w:rPr>
        <w:t>Data: table containing the following information for the 3 reward ratings</w:t>
      </w:r>
    </w:p>
    <w:p w14:paraId="5DAC6E27" w14:textId="41F7B3E6" w:rsidR="00F63F69" w:rsidRDefault="00F63F69" w:rsidP="00F63F69">
      <w:pPr>
        <w:pStyle w:val="ListParagraph"/>
        <w:numPr>
          <w:ilvl w:val="2"/>
          <w:numId w:val="2"/>
        </w:numPr>
        <w:spacing w:line="360" w:lineRule="auto"/>
        <w:rPr>
          <w:rFonts w:ascii="Arial" w:hAnsi="Arial" w:cs="Arial"/>
          <w:lang w:val="en-US"/>
        </w:rPr>
      </w:pPr>
      <w:r>
        <w:rPr>
          <w:rFonts w:ascii="Arial" w:hAnsi="Arial" w:cs="Arial"/>
          <w:lang w:val="en-US"/>
        </w:rPr>
        <w:t xml:space="preserve">Rows: </w:t>
      </w:r>
      <w:r w:rsidR="00D712C0">
        <w:rPr>
          <w:rFonts w:ascii="Arial" w:hAnsi="Arial" w:cs="Arial"/>
          <w:lang w:val="en-US"/>
        </w:rPr>
        <w:t>all the samplings for the 3 reward ratings</w:t>
      </w:r>
    </w:p>
    <w:p w14:paraId="56BD4BCE" w14:textId="7E468EC1" w:rsidR="00D712C0" w:rsidRPr="00992BEF" w:rsidRDefault="00D712C0" w:rsidP="00F63F69">
      <w:pPr>
        <w:pStyle w:val="ListParagraph"/>
        <w:numPr>
          <w:ilvl w:val="2"/>
          <w:numId w:val="2"/>
        </w:numPr>
        <w:spacing w:line="360" w:lineRule="auto"/>
        <w:rPr>
          <w:rFonts w:ascii="Arial" w:hAnsi="Arial" w:cs="Arial"/>
          <w:lang w:val="en-US"/>
        </w:rPr>
      </w:pPr>
      <w:r>
        <w:rPr>
          <w:rFonts w:ascii="Arial" w:hAnsi="Arial" w:cs="Arial"/>
          <w:lang w:val="en-US"/>
        </w:rPr>
        <w:t>Columns: ID, Session, Trial, Time</w:t>
      </w:r>
      <w:r w:rsidR="00773617">
        <w:rPr>
          <w:rFonts w:ascii="Arial" w:hAnsi="Arial" w:cs="Arial"/>
          <w:lang w:val="en-US"/>
        </w:rPr>
        <w:t xml:space="preserve"> (from 0 to 30, current sampling time)</w:t>
      </w:r>
      <w:r>
        <w:rPr>
          <w:rFonts w:ascii="Arial" w:hAnsi="Arial" w:cs="Arial"/>
          <w:lang w:val="en-US"/>
        </w:rPr>
        <w:t xml:space="preserve">, stimulus, erotic, music, male, </w:t>
      </w:r>
      <w:proofErr w:type="spellStart"/>
      <w:r>
        <w:rPr>
          <w:rFonts w:ascii="Arial" w:hAnsi="Arial" w:cs="Arial"/>
          <w:lang w:val="en-US"/>
        </w:rPr>
        <w:t>high_cal</w:t>
      </w:r>
      <w:proofErr w:type="spellEnd"/>
      <w:r>
        <w:rPr>
          <w:rFonts w:ascii="Arial" w:hAnsi="Arial" w:cs="Arial"/>
          <w:lang w:val="en-US"/>
        </w:rPr>
        <w:t xml:space="preserve">, sweet, </w:t>
      </w:r>
      <w:proofErr w:type="spellStart"/>
      <w:r>
        <w:rPr>
          <w:rFonts w:ascii="Arial" w:hAnsi="Arial" w:cs="Arial"/>
          <w:lang w:val="en-US"/>
        </w:rPr>
        <w:t>rating_liking_antic</w:t>
      </w:r>
      <w:proofErr w:type="spellEnd"/>
      <w:r>
        <w:rPr>
          <w:rFonts w:ascii="Arial" w:hAnsi="Arial" w:cs="Arial"/>
          <w:lang w:val="en-US"/>
        </w:rPr>
        <w:t xml:space="preserve"> (rating from phase I), rating (rating value in each sample point), category</w:t>
      </w:r>
    </w:p>
    <w:p w14:paraId="4A5F7F1F" w14:textId="73DF76B3" w:rsidR="0073735D" w:rsidRPr="00773617" w:rsidRDefault="0073735D" w:rsidP="007172D5">
      <w:pPr>
        <w:pStyle w:val="ListParagraph"/>
        <w:numPr>
          <w:ilvl w:val="0"/>
          <w:numId w:val="2"/>
        </w:numPr>
        <w:spacing w:line="360" w:lineRule="auto"/>
        <w:rPr>
          <w:rFonts w:ascii="Arial" w:hAnsi="Arial" w:cs="Arial"/>
          <w:b/>
          <w:bCs/>
          <w:lang w:val="en-US"/>
        </w:rPr>
      </w:pPr>
      <w:r w:rsidRPr="0073735D">
        <w:rPr>
          <w:rFonts w:ascii="Arial" w:hAnsi="Arial" w:cs="Arial"/>
          <w:b/>
          <w:bCs/>
          <w:lang w:val="en-US"/>
        </w:rPr>
        <w:t>subj</w:t>
      </w:r>
      <w:r>
        <w:rPr>
          <w:rFonts w:ascii="Arial" w:hAnsi="Arial" w:cs="Arial"/>
          <w:b/>
          <w:bCs/>
          <w:lang w:val="en-US"/>
        </w:rPr>
        <w:t xml:space="preserve"> </w:t>
      </w:r>
      <w:r w:rsidRPr="0073735D">
        <w:rPr>
          <w:rFonts w:ascii="Arial" w:hAnsi="Arial" w:cs="Arial"/>
          <w:lang w:val="en-US"/>
        </w:rPr>
        <w:sym w:font="Wingdings" w:char="F0E0"/>
      </w:r>
      <w:r w:rsidRPr="0073735D">
        <w:rPr>
          <w:rFonts w:ascii="Arial" w:hAnsi="Arial" w:cs="Arial"/>
          <w:lang w:val="en-US"/>
        </w:rPr>
        <w:t xml:space="preserve"> subject and project information</w:t>
      </w:r>
    </w:p>
    <w:p w14:paraId="4EE9E1C2" w14:textId="5896CC43" w:rsidR="0094358B" w:rsidRPr="0094358B" w:rsidRDefault="00773617" w:rsidP="0094358B">
      <w:pPr>
        <w:pStyle w:val="ListParagraph"/>
        <w:numPr>
          <w:ilvl w:val="1"/>
          <w:numId w:val="2"/>
        </w:numPr>
        <w:spacing w:line="360" w:lineRule="auto"/>
        <w:ind w:left="1418"/>
        <w:rPr>
          <w:rFonts w:ascii="Arial" w:hAnsi="Arial" w:cs="Arial"/>
          <w:lang w:val="en-US"/>
        </w:rPr>
      </w:pPr>
      <w:r w:rsidRPr="0094358B">
        <w:rPr>
          <w:rFonts w:ascii="Arial" w:hAnsi="Arial" w:cs="Arial"/>
          <w:lang w:val="en-US"/>
        </w:rPr>
        <w:lastRenderedPageBreak/>
        <w:t>Version</w:t>
      </w:r>
      <w:r w:rsidR="0094358B">
        <w:rPr>
          <w:rFonts w:ascii="Arial" w:hAnsi="Arial" w:cs="Arial"/>
          <w:lang w:val="en-US"/>
        </w:rPr>
        <w:t>: currently, always 1</w:t>
      </w:r>
    </w:p>
    <w:p w14:paraId="198B359C" w14:textId="0E773060" w:rsidR="00773617" w:rsidRPr="0094358B" w:rsidRDefault="00773617" w:rsidP="00773617">
      <w:pPr>
        <w:pStyle w:val="ListParagraph"/>
        <w:numPr>
          <w:ilvl w:val="1"/>
          <w:numId w:val="2"/>
        </w:numPr>
        <w:spacing w:line="360" w:lineRule="auto"/>
        <w:ind w:left="1418"/>
        <w:rPr>
          <w:rFonts w:ascii="Arial" w:hAnsi="Arial" w:cs="Arial"/>
          <w:lang w:val="en-US"/>
        </w:rPr>
      </w:pPr>
      <w:r w:rsidRPr="0094358B">
        <w:rPr>
          <w:rFonts w:ascii="Arial" w:hAnsi="Arial" w:cs="Arial"/>
          <w:lang w:val="en-US"/>
        </w:rPr>
        <w:t>Study</w:t>
      </w:r>
      <w:r w:rsidR="0094358B">
        <w:rPr>
          <w:rFonts w:ascii="Arial" w:hAnsi="Arial" w:cs="Arial"/>
          <w:lang w:val="en-US"/>
        </w:rPr>
        <w:t>: project, currently ‘TUE009’</w:t>
      </w:r>
    </w:p>
    <w:p w14:paraId="35DA52E8" w14:textId="40B458F1" w:rsidR="00773617" w:rsidRPr="0094358B" w:rsidRDefault="00773617" w:rsidP="00773617">
      <w:pPr>
        <w:pStyle w:val="ListParagraph"/>
        <w:numPr>
          <w:ilvl w:val="1"/>
          <w:numId w:val="2"/>
        </w:numPr>
        <w:spacing w:line="360" w:lineRule="auto"/>
        <w:ind w:left="1418"/>
        <w:rPr>
          <w:rFonts w:ascii="Arial" w:hAnsi="Arial" w:cs="Arial"/>
          <w:lang w:val="en-US"/>
        </w:rPr>
      </w:pPr>
      <w:proofErr w:type="spellStart"/>
      <w:r w:rsidRPr="0094358B">
        <w:rPr>
          <w:rFonts w:ascii="Arial" w:hAnsi="Arial" w:cs="Arial"/>
          <w:lang w:val="en-US"/>
        </w:rPr>
        <w:t>subjectID</w:t>
      </w:r>
      <w:proofErr w:type="spellEnd"/>
      <w:r w:rsidR="0094358B">
        <w:rPr>
          <w:rFonts w:ascii="Arial" w:hAnsi="Arial" w:cs="Arial"/>
          <w:lang w:val="en-US"/>
        </w:rPr>
        <w:t>: in string format</w:t>
      </w:r>
    </w:p>
    <w:p w14:paraId="553AADB8" w14:textId="03F6364D" w:rsidR="00773617" w:rsidRPr="0094358B" w:rsidRDefault="00773617" w:rsidP="00773617">
      <w:pPr>
        <w:pStyle w:val="ListParagraph"/>
        <w:numPr>
          <w:ilvl w:val="1"/>
          <w:numId w:val="2"/>
        </w:numPr>
        <w:spacing w:line="360" w:lineRule="auto"/>
        <w:ind w:left="1418"/>
        <w:rPr>
          <w:rFonts w:ascii="Arial" w:hAnsi="Arial" w:cs="Arial"/>
          <w:lang w:val="en-US"/>
        </w:rPr>
      </w:pPr>
      <w:proofErr w:type="spellStart"/>
      <w:r w:rsidRPr="0094358B">
        <w:rPr>
          <w:rFonts w:ascii="Arial" w:hAnsi="Arial" w:cs="Arial"/>
          <w:lang w:val="en-US"/>
        </w:rPr>
        <w:t>sessionID</w:t>
      </w:r>
      <w:proofErr w:type="spellEnd"/>
      <w:r w:rsidR="0094358B">
        <w:rPr>
          <w:rFonts w:ascii="Arial" w:hAnsi="Arial" w:cs="Arial"/>
          <w:lang w:val="en-US"/>
        </w:rPr>
        <w:t>: in string format</w:t>
      </w:r>
    </w:p>
    <w:p w14:paraId="23C6E93F" w14:textId="2D2BE35A" w:rsidR="00773617" w:rsidRPr="0094358B" w:rsidRDefault="00773617" w:rsidP="00773617">
      <w:pPr>
        <w:pStyle w:val="ListParagraph"/>
        <w:numPr>
          <w:ilvl w:val="1"/>
          <w:numId w:val="2"/>
        </w:numPr>
        <w:spacing w:line="360" w:lineRule="auto"/>
        <w:ind w:left="1418"/>
        <w:rPr>
          <w:rFonts w:ascii="Arial" w:hAnsi="Arial" w:cs="Arial"/>
          <w:lang w:val="en-US"/>
        </w:rPr>
      </w:pPr>
      <w:proofErr w:type="spellStart"/>
      <w:r w:rsidRPr="0094358B">
        <w:rPr>
          <w:rFonts w:ascii="Arial" w:hAnsi="Arial" w:cs="Arial"/>
          <w:lang w:val="en-US"/>
        </w:rPr>
        <w:t>date_start</w:t>
      </w:r>
      <w:proofErr w:type="spellEnd"/>
      <w:r w:rsidR="0094358B">
        <w:rPr>
          <w:rFonts w:ascii="Arial" w:hAnsi="Arial" w:cs="Arial"/>
          <w:lang w:val="en-US"/>
        </w:rPr>
        <w:t>: in string format, ‘dd-Mon-</w:t>
      </w:r>
      <w:proofErr w:type="spellStart"/>
      <w:r w:rsidR="0094358B">
        <w:rPr>
          <w:rFonts w:ascii="Arial" w:hAnsi="Arial" w:cs="Arial"/>
          <w:lang w:val="en-US"/>
        </w:rPr>
        <w:t>yyyy</w:t>
      </w:r>
      <w:proofErr w:type="spellEnd"/>
      <w:r w:rsidR="0094358B">
        <w:rPr>
          <w:rFonts w:ascii="Arial" w:hAnsi="Arial" w:cs="Arial"/>
          <w:lang w:val="en-US"/>
        </w:rPr>
        <w:t xml:space="preserve"> </w:t>
      </w:r>
      <w:proofErr w:type="spellStart"/>
      <w:r w:rsidR="0094358B">
        <w:rPr>
          <w:rFonts w:ascii="Arial" w:hAnsi="Arial" w:cs="Arial"/>
          <w:lang w:val="en-US"/>
        </w:rPr>
        <w:t>hh:</w:t>
      </w:r>
      <w:proofErr w:type="gramStart"/>
      <w:r w:rsidR="0094358B">
        <w:rPr>
          <w:rFonts w:ascii="Arial" w:hAnsi="Arial" w:cs="Arial"/>
          <w:lang w:val="en-US"/>
        </w:rPr>
        <w:t>mm:ss</w:t>
      </w:r>
      <w:proofErr w:type="spellEnd"/>
      <w:proofErr w:type="gramEnd"/>
      <w:r w:rsidR="0094358B">
        <w:rPr>
          <w:rFonts w:ascii="Arial" w:hAnsi="Arial" w:cs="Arial"/>
          <w:lang w:val="en-US"/>
        </w:rPr>
        <w:t>’</w:t>
      </w:r>
    </w:p>
    <w:p w14:paraId="53FFA1F4" w14:textId="0DB6E1EA" w:rsidR="00773617" w:rsidRPr="0094358B" w:rsidRDefault="00773617" w:rsidP="00773617">
      <w:pPr>
        <w:pStyle w:val="ListParagraph"/>
        <w:numPr>
          <w:ilvl w:val="1"/>
          <w:numId w:val="2"/>
        </w:numPr>
        <w:spacing w:line="360" w:lineRule="auto"/>
        <w:ind w:left="1418"/>
        <w:rPr>
          <w:rFonts w:ascii="Arial" w:hAnsi="Arial" w:cs="Arial"/>
          <w:lang w:val="en-US"/>
        </w:rPr>
      </w:pPr>
      <w:proofErr w:type="spellStart"/>
      <w:r w:rsidRPr="0094358B">
        <w:rPr>
          <w:rFonts w:ascii="Arial" w:hAnsi="Arial" w:cs="Arial"/>
          <w:lang w:val="en-US"/>
        </w:rPr>
        <w:t>erotic_cat</w:t>
      </w:r>
      <w:proofErr w:type="spellEnd"/>
      <w:r w:rsidR="0094358B">
        <w:rPr>
          <w:rFonts w:ascii="Arial" w:hAnsi="Arial" w:cs="Arial"/>
          <w:lang w:val="en-US"/>
        </w:rPr>
        <w:t>: in string format, currently ‘3’</w:t>
      </w:r>
    </w:p>
    <w:p w14:paraId="0BBE8812" w14:textId="7D32206F" w:rsidR="00773617" w:rsidRPr="0094358B" w:rsidRDefault="00773617" w:rsidP="00773617">
      <w:pPr>
        <w:pStyle w:val="ListParagraph"/>
        <w:numPr>
          <w:ilvl w:val="1"/>
          <w:numId w:val="2"/>
        </w:numPr>
        <w:spacing w:line="360" w:lineRule="auto"/>
        <w:ind w:left="1418"/>
        <w:rPr>
          <w:rFonts w:ascii="Arial" w:hAnsi="Arial" w:cs="Arial"/>
          <w:lang w:val="en-US"/>
        </w:rPr>
      </w:pPr>
      <w:r w:rsidRPr="0094358B">
        <w:rPr>
          <w:rFonts w:ascii="Arial" w:hAnsi="Arial" w:cs="Arial"/>
          <w:lang w:val="en-US"/>
        </w:rPr>
        <w:t>date</w:t>
      </w:r>
      <w:r w:rsidR="0094358B">
        <w:rPr>
          <w:rFonts w:ascii="Arial" w:hAnsi="Arial" w:cs="Arial"/>
          <w:lang w:val="en-US"/>
        </w:rPr>
        <w:t>: in string format, ‘</w:t>
      </w:r>
      <w:proofErr w:type="spellStart"/>
      <w:r w:rsidR="0094358B">
        <w:rPr>
          <w:rFonts w:ascii="Arial" w:hAnsi="Arial" w:cs="Arial"/>
          <w:lang w:val="en-US"/>
        </w:rPr>
        <w:t>yyyymmdd</w:t>
      </w:r>
      <w:r w:rsidR="0094358B" w:rsidRPr="0094358B">
        <w:rPr>
          <w:rFonts w:ascii="Arial" w:hAnsi="Arial" w:cs="Arial"/>
          <w:lang w:val="en-US"/>
        </w:rPr>
        <w:t>-</w:t>
      </w:r>
      <w:r w:rsidR="0094358B">
        <w:rPr>
          <w:rFonts w:ascii="Arial" w:hAnsi="Arial" w:cs="Arial"/>
          <w:lang w:val="en-US"/>
        </w:rPr>
        <w:t>hhmm</w:t>
      </w:r>
      <w:proofErr w:type="spellEnd"/>
      <w:r w:rsidR="0094358B">
        <w:rPr>
          <w:rFonts w:ascii="Arial" w:hAnsi="Arial" w:cs="Arial"/>
          <w:lang w:val="en-US"/>
        </w:rPr>
        <w:t>’</w:t>
      </w:r>
    </w:p>
    <w:p w14:paraId="64AD1594" w14:textId="7681F2C5" w:rsidR="00773617" w:rsidRPr="0094358B" w:rsidRDefault="0094358B" w:rsidP="00773617">
      <w:pPr>
        <w:pStyle w:val="ListParagraph"/>
        <w:numPr>
          <w:ilvl w:val="1"/>
          <w:numId w:val="2"/>
        </w:numPr>
        <w:spacing w:line="360" w:lineRule="auto"/>
        <w:ind w:left="1418"/>
        <w:rPr>
          <w:rFonts w:ascii="Arial" w:hAnsi="Arial" w:cs="Arial"/>
          <w:lang w:val="en-US"/>
        </w:rPr>
      </w:pPr>
      <w:r w:rsidRPr="0094358B">
        <w:rPr>
          <w:rFonts w:ascii="Arial" w:hAnsi="Arial" w:cs="Arial"/>
          <w:lang w:val="en-US"/>
        </w:rPr>
        <w:t>id</w:t>
      </w:r>
      <w:r>
        <w:rPr>
          <w:rFonts w:ascii="Arial" w:hAnsi="Arial" w:cs="Arial"/>
          <w:lang w:val="en-US"/>
        </w:rPr>
        <w:t>: integer</w:t>
      </w:r>
    </w:p>
    <w:p w14:paraId="07AB96C3" w14:textId="74523118" w:rsidR="0094358B" w:rsidRPr="0094358B" w:rsidRDefault="0094358B" w:rsidP="00773617">
      <w:pPr>
        <w:pStyle w:val="ListParagraph"/>
        <w:numPr>
          <w:ilvl w:val="1"/>
          <w:numId w:val="2"/>
        </w:numPr>
        <w:spacing w:line="360" w:lineRule="auto"/>
        <w:ind w:left="1418"/>
        <w:rPr>
          <w:rFonts w:ascii="Arial" w:hAnsi="Arial" w:cs="Arial"/>
          <w:lang w:val="en-US"/>
        </w:rPr>
      </w:pPr>
      <w:proofErr w:type="spellStart"/>
      <w:r w:rsidRPr="0094358B">
        <w:rPr>
          <w:rFonts w:ascii="Arial" w:hAnsi="Arial" w:cs="Arial"/>
          <w:lang w:val="en-US"/>
        </w:rPr>
        <w:t>sess</w:t>
      </w:r>
      <w:proofErr w:type="spellEnd"/>
      <w:r>
        <w:rPr>
          <w:rFonts w:ascii="Arial" w:hAnsi="Arial" w:cs="Arial"/>
          <w:lang w:val="en-US"/>
        </w:rPr>
        <w:t>: integer, 1</w:t>
      </w:r>
    </w:p>
    <w:p w14:paraId="1466DDFF" w14:textId="282F1369" w:rsidR="0094358B" w:rsidRPr="0094358B" w:rsidRDefault="0094358B" w:rsidP="00773617">
      <w:pPr>
        <w:pStyle w:val="ListParagraph"/>
        <w:numPr>
          <w:ilvl w:val="1"/>
          <w:numId w:val="2"/>
        </w:numPr>
        <w:spacing w:line="360" w:lineRule="auto"/>
        <w:ind w:left="1418"/>
        <w:rPr>
          <w:rFonts w:ascii="Arial" w:hAnsi="Arial" w:cs="Arial"/>
          <w:lang w:val="en-US"/>
        </w:rPr>
      </w:pPr>
      <w:r w:rsidRPr="0094358B">
        <w:rPr>
          <w:rFonts w:ascii="Arial" w:hAnsi="Arial" w:cs="Arial"/>
          <w:lang w:val="en-US"/>
        </w:rPr>
        <w:t>time</w:t>
      </w:r>
      <w:r>
        <w:rPr>
          <w:rFonts w:ascii="Arial" w:hAnsi="Arial" w:cs="Arial"/>
          <w:lang w:val="en-US"/>
        </w:rPr>
        <w:t>: start and end fields</w:t>
      </w:r>
    </w:p>
    <w:p w14:paraId="644FE3CC" w14:textId="39AB6092" w:rsidR="0094358B" w:rsidRPr="0094358B" w:rsidRDefault="0094358B" w:rsidP="00773617">
      <w:pPr>
        <w:pStyle w:val="ListParagraph"/>
        <w:numPr>
          <w:ilvl w:val="1"/>
          <w:numId w:val="2"/>
        </w:numPr>
        <w:spacing w:line="360" w:lineRule="auto"/>
        <w:ind w:left="1418"/>
        <w:rPr>
          <w:rFonts w:ascii="Arial" w:hAnsi="Arial" w:cs="Arial"/>
          <w:lang w:val="en-US"/>
        </w:rPr>
      </w:pPr>
      <w:proofErr w:type="spellStart"/>
      <w:r w:rsidRPr="0094358B">
        <w:rPr>
          <w:rFonts w:ascii="Arial" w:hAnsi="Arial" w:cs="Arial"/>
          <w:lang w:val="en-US"/>
        </w:rPr>
        <w:t>length_exp</w:t>
      </w:r>
      <w:proofErr w:type="spellEnd"/>
      <w:r>
        <w:rPr>
          <w:rFonts w:ascii="Arial" w:hAnsi="Arial" w:cs="Arial"/>
          <w:lang w:val="en-US"/>
        </w:rPr>
        <w:t xml:space="preserve">: experiment length </w:t>
      </w:r>
    </w:p>
    <w:p w14:paraId="54672710" w14:textId="7DD9914B" w:rsidR="007172D5" w:rsidRDefault="007172D5" w:rsidP="0073735D">
      <w:pPr>
        <w:pStyle w:val="ListParagraph"/>
        <w:spacing w:line="360" w:lineRule="auto"/>
        <w:rPr>
          <w:rFonts w:ascii="Arial" w:hAnsi="Arial" w:cs="Arial"/>
          <w:lang w:val="en-US"/>
        </w:rPr>
      </w:pPr>
    </w:p>
    <w:p w14:paraId="0B10EF59" w14:textId="77777777" w:rsidR="007172D5" w:rsidRPr="00377856" w:rsidRDefault="007172D5" w:rsidP="007172D5">
      <w:pPr>
        <w:pStyle w:val="Heading1"/>
        <w:spacing w:line="360" w:lineRule="auto"/>
        <w:rPr>
          <w:rFonts w:ascii="Arial" w:hAnsi="Arial" w:cs="Arial"/>
          <w:b/>
          <w:color w:val="000000" w:themeColor="text1"/>
          <w:sz w:val="28"/>
          <w:szCs w:val="28"/>
          <w:lang w:val="en-US"/>
        </w:rPr>
      </w:pPr>
      <w:bookmarkStart w:id="133" w:name="_Toc99986278"/>
      <w:commentRangeStart w:id="134"/>
      <w:commentRangeStart w:id="135"/>
      <w:r w:rsidRPr="00377856">
        <w:rPr>
          <w:rFonts w:ascii="Arial" w:hAnsi="Arial" w:cs="Arial"/>
          <w:b/>
          <w:color w:val="000000" w:themeColor="text1"/>
          <w:sz w:val="28"/>
          <w:szCs w:val="28"/>
          <w:lang w:val="en-US"/>
        </w:rPr>
        <w:t>Supporting files</w:t>
      </w:r>
      <w:commentRangeEnd w:id="134"/>
      <w:r w:rsidR="003D6FB3">
        <w:rPr>
          <w:rStyle w:val="CommentReference"/>
          <w:rFonts w:asciiTheme="minorHAnsi" w:eastAsiaTheme="minorHAnsi" w:hAnsiTheme="minorHAnsi" w:cstheme="minorBidi"/>
          <w:color w:val="auto"/>
        </w:rPr>
        <w:commentReference w:id="134"/>
      </w:r>
      <w:bookmarkEnd w:id="133"/>
      <w:commentRangeEnd w:id="135"/>
      <w:r w:rsidR="00AD4849">
        <w:rPr>
          <w:rStyle w:val="CommentReference"/>
          <w:rFonts w:asciiTheme="minorHAnsi" w:eastAsiaTheme="minorHAnsi" w:hAnsiTheme="minorHAnsi" w:cstheme="minorBidi"/>
          <w:color w:val="auto"/>
        </w:rPr>
        <w:commentReference w:id="135"/>
      </w:r>
    </w:p>
    <w:p w14:paraId="6E29E18E" w14:textId="79F94B95" w:rsidR="004738C8" w:rsidRPr="004738C8" w:rsidRDefault="007172D5" w:rsidP="004738C8">
      <w:pPr>
        <w:pStyle w:val="Heading2"/>
        <w:spacing w:line="360" w:lineRule="auto"/>
        <w:rPr>
          <w:rFonts w:ascii="Arial" w:hAnsi="Arial" w:cs="Arial"/>
          <w:i/>
          <w:color w:val="000000" w:themeColor="text1"/>
          <w:lang w:val="en-US"/>
        </w:rPr>
      </w:pPr>
      <w:bookmarkStart w:id="136" w:name="_Toc99986279"/>
      <w:r>
        <w:rPr>
          <w:rFonts w:ascii="Arial" w:hAnsi="Arial" w:cs="Arial"/>
          <w:i/>
          <w:color w:val="000000" w:themeColor="text1"/>
          <w:lang w:val="en-US"/>
        </w:rPr>
        <w:t>Joystick</w:t>
      </w:r>
      <w:bookmarkEnd w:id="136"/>
    </w:p>
    <w:p w14:paraId="53C3F6B7" w14:textId="70D4AF4D" w:rsidR="007172D5" w:rsidRDefault="007172D5" w:rsidP="00225BB7">
      <w:pPr>
        <w:spacing w:line="360" w:lineRule="auto"/>
        <w:jc w:val="both"/>
        <w:rPr>
          <w:rFonts w:ascii="Arial" w:hAnsi="Arial" w:cs="Arial"/>
          <w:b/>
          <w:bCs/>
          <w:lang w:val="en-US"/>
        </w:rPr>
      </w:pPr>
      <w:r>
        <w:rPr>
          <w:rFonts w:ascii="Arial" w:hAnsi="Arial" w:cs="Arial"/>
          <w:lang w:val="en-US"/>
        </w:rPr>
        <w:t xml:space="preserve">If a gamepad is used as a controller, the </w:t>
      </w:r>
      <w:r w:rsidR="000430A6">
        <w:rPr>
          <w:rFonts w:ascii="Arial" w:hAnsi="Arial" w:cs="Arial"/>
          <w:lang w:val="en-US"/>
        </w:rPr>
        <w:t>files</w:t>
      </w:r>
      <w:r>
        <w:rPr>
          <w:rFonts w:ascii="Arial" w:hAnsi="Arial" w:cs="Arial"/>
          <w:lang w:val="en-US"/>
        </w:rPr>
        <w:t xml:space="preserve"> </w:t>
      </w:r>
      <w:proofErr w:type="spellStart"/>
      <w:r w:rsidRPr="00D07245">
        <w:rPr>
          <w:rFonts w:ascii="Arial" w:hAnsi="Arial" w:cs="Arial"/>
          <w:b/>
          <w:bCs/>
          <w:lang w:val="en-US"/>
        </w:rPr>
        <w:t>JoystickSpecification.mat</w:t>
      </w:r>
      <w:proofErr w:type="spellEnd"/>
      <w:r w:rsidR="000430A6">
        <w:rPr>
          <w:rFonts w:ascii="Arial" w:hAnsi="Arial" w:cs="Arial"/>
          <w:b/>
          <w:bCs/>
          <w:lang w:val="en-US"/>
        </w:rPr>
        <w:t xml:space="preserve"> </w:t>
      </w:r>
      <w:r w:rsidR="000430A6">
        <w:rPr>
          <w:rFonts w:ascii="Arial" w:hAnsi="Arial" w:cs="Arial"/>
          <w:lang w:val="en-US"/>
        </w:rPr>
        <w:t xml:space="preserve">and </w:t>
      </w:r>
      <w:proofErr w:type="spellStart"/>
      <w:r w:rsidR="000430A6">
        <w:rPr>
          <w:rFonts w:ascii="Arial" w:hAnsi="Arial" w:cs="Arial"/>
          <w:b/>
          <w:bCs/>
          <w:lang w:val="en-US"/>
        </w:rPr>
        <w:t>findJoystick.m</w:t>
      </w:r>
      <w:proofErr w:type="spellEnd"/>
      <w:r>
        <w:rPr>
          <w:rFonts w:ascii="Arial" w:hAnsi="Arial" w:cs="Arial"/>
          <w:lang w:val="en-US"/>
        </w:rPr>
        <w:t xml:space="preserve"> </w:t>
      </w:r>
      <w:r w:rsidR="000430A6">
        <w:rPr>
          <w:rFonts w:ascii="Arial" w:hAnsi="Arial" w:cs="Arial"/>
          <w:lang w:val="en-US"/>
        </w:rPr>
        <w:t>are</w:t>
      </w:r>
      <w:r>
        <w:rPr>
          <w:rFonts w:ascii="Arial" w:hAnsi="Arial" w:cs="Arial"/>
          <w:lang w:val="en-US"/>
        </w:rPr>
        <w:t xml:space="preserve"> required.</w:t>
      </w:r>
      <w:r w:rsidR="000430A6">
        <w:rPr>
          <w:rFonts w:ascii="Arial" w:hAnsi="Arial" w:cs="Arial"/>
          <w:lang w:val="en-US"/>
        </w:rPr>
        <w:t xml:space="preserve"> There are also other files related to the joystick: </w:t>
      </w:r>
      <w:proofErr w:type="spellStart"/>
      <w:r w:rsidR="000430A6">
        <w:rPr>
          <w:rFonts w:ascii="Arial" w:hAnsi="Arial" w:cs="Arial"/>
          <w:b/>
          <w:bCs/>
          <w:lang w:val="en-US"/>
        </w:rPr>
        <w:t>CalibrateJoystick.m</w:t>
      </w:r>
      <w:proofErr w:type="spellEnd"/>
      <w:r w:rsidR="000430A6">
        <w:rPr>
          <w:rFonts w:ascii="Arial" w:hAnsi="Arial" w:cs="Arial"/>
          <w:b/>
          <w:bCs/>
          <w:lang w:val="en-US"/>
        </w:rPr>
        <w:t xml:space="preserve">, </w:t>
      </w:r>
      <w:proofErr w:type="spellStart"/>
      <w:r w:rsidR="000430A6">
        <w:rPr>
          <w:rFonts w:ascii="Arial" w:hAnsi="Arial" w:cs="Arial"/>
          <w:b/>
          <w:bCs/>
          <w:lang w:val="en-US"/>
        </w:rPr>
        <w:t>GetJoystickButton.m</w:t>
      </w:r>
      <w:proofErr w:type="spellEnd"/>
      <w:r w:rsidR="000430A6">
        <w:rPr>
          <w:rFonts w:ascii="Arial" w:hAnsi="Arial" w:cs="Arial"/>
          <w:b/>
          <w:bCs/>
          <w:lang w:val="en-US"/>
        </w:rPr>
        <w:t xml:space="preserve">, </w:t>
      </w:r>
      <w:proofErr w:type="spellStart"/>
      <w:r w:rsidR="000430A6">
        <w:rPr>
          <w:rFonts w:ascii="Arial" w:hAnsi="Arial" w:cs="Arial"/>
          <w:b/>
          <w:bCs/>
          <w:lang w:val="en-US"/>
        </w:rPr>
        <w:t>GetJoystickPositionMapped.m</w:t>
      </w:r>
      <w:proofErr w:type="spellEnd"/>
      <w:r w:rsidR="000430A6">
        <w:rPr>
          <w:rFonts w:ascii="Arial" w:hAnsi="Arial" w:cs="Arial"/>
          <w:b/>
          <w:bCs/>
          <w:lang w:val="en-US"/>
        </w:rPr>
        <w:t xml:space="preserve">, </w:t>
      </w:r>
      <w:proofErr w:type="spellStart"/>
      <w:r w:rsidR="000430A6">
        <w:rPr>
          <w:rFonts w:ascii="Arial" w:hAnsi="Arial" w:cs="Arial"/>
          <w:b/>
          <w:bCs/>
          <w:lang w:val="en-US"/>
        </w:rPr>
        <w:t>JoystickSPecification_Genius.mat</w:t>
      </w:r>
      <w:proofErr w:type="spellEnd"/>
      <w:r w:rsidR="000430A6">
        <w:rPr>
          <w:rFonts w:ascii="Arial" w:hAnsi="Arial" w:cs="Arial"/>
          <w:b/>
          <w:bCs/>
          <w:lang w:val="en-US"/>
        </w:rPr>
        <w:t xml:space="preserve">, and </w:t>
      </w:r>
      <w:proofErr w:type="spellStart"/>
      <w:r w:rsidR="000430A6">
        <w:rPr>
          <w:rFonts w:ascii="Arial" w:hAnsi="Arial" w:cs="Arial"/>
          <w:b/>
          <w:bCs/>
          <w:lang w:val="en-US"/>
        </w:rPr>
        <w:t>MapJoystickPosition.m</w:t>
      </w:r>
      <w:proofErr w:type="spellEnd"/>
    </w:p>
    <w:p w14:paraId="1FDCA020" w14:textId="77777777" w:rsidR="007172D5" w:rsidRPr="00EB12A6" w:rsidRDefault="007172D5" w:rsidP="007172D5">
      <w:pPr>
        <w:pStyle w:val="Heading2"/>
        <w:spacing w:line="360" w:lineRule="auto"/>
        <w:rPr>
          <w:rFonts w:ascii="Arial" w:hAnsi="Arial" w:cs="Arial"/>
          <w:i/>
          <w:color w:val="000000" w:themeColor="text1"/>
          <w:lang w:val="en-US"/>
        </w:rPr>
      </w:pPr>
      <w:bookmarkStart w:id="137" w:name="_Toc99986280"/>
      <w:r>
        <w:rPr>
          <w:rFonts w:ascii="Arial" w:hAnsi="Arial" w:cs="Arial"/>
          <w:i/>
          <w:color w:val="000000" w:themeColor="text1"/>
          <w:lang w:val="en-US"/>
        </w:rPr>
        <w:t>Folder structure</w:t>
      </w:r>
      <w:bookmarkEnd w:id="137"/>
    </w:p>
    <w:p w14:paraId="6DF7B6B3" w14:textId="09DD2D58" w:rsidR="007172D5" w:rsidRDefault="007172D5" w:rsidP="00225BB7">
      <w:pPr>
        <w:spacing w:line="360" w:lineRule="auto"/>
        <w:jc w:val="both"/>
        <w:rPr>
          <w:rFonts w:ascii="Arial" w:hAnsi="Arial" w:cs="Arial"/>
          <w:lang w:val="en-US"/>
        </w:rPr>
      </w:pPr>
      <w:r>
        <w:rPr>
          <w:rFonts w:ascii="Arial" w:hAnsi="Arial" w:cs="Arial"/>
          <w:lang w:val="en-US"/>
        </w:rPr>
        <w:t xml:space="preserve">The </w:t>
      </w:r>
      <w:r w:rsidR="000430A6">
        <w:rPr>
          <w:rFonts w:ascii="Arial" w:hAnsi="Arial" w:cs="Arial"/>
          <w:lang w:val="en-US"/>
        </w:rPr>
        <w:t>Reward Rating Task</w:t>
      </w:r>
      <w:r>
        <w:rPr>
          <w:rFonts w:ascii="Arial" w:hAnsi="Arial" w:cs="Arial"/>
          <w:lang w:val="en-US"/>
        </w:rPr>
        <w:t xml:space="preserve"> </w:t>
      </w:r>
      <w:r w:rsidR="00FD71D8">
        <w:rPr>
          <w:rFonts w:ascii="Arial" w:hAnsi="Arial" w:cs="Arial"/>
          <w:lang w:val="en-US"/>
        </w:rPr>
        <w:t xml:space="preserve">does not </w:t>
      </w:r>
      <w:r>
        <w:rPr>
          <w:rFonts w:ascii="Arial" w:hAnsi="Arial" w:cs="Arial"/>
          <w:lang w:val="en-US"/>
        </w:rPr>
        <w:t xml:space="preserve">require </w:t>
      </w:r>
      <w:r w:rsidR="00FD71D8">
        <w:rPr>
          <w:rFonts w:ascii="Arial" w:hAnsi="Arial" w:cs="Arial"/>
          <w:lang w:val="en-US"/>
        </w:rPr>
        <w:t>any</w:t>
      </w:r>
      <w:r>
        <w:rPr>
          <w:rFonts w:ascii="Arial" w:hAnsi="Arial" w:cs="Arial"/>
          <w:lang w:val="en-US"/>
        </w:rPr>
        <w:t xml:space="preserve"> sub-folders to function</w:t>
      </w:r>
      <w:r w:rsidR="00FD71D8">
        <w:rPr>
          <w:rFonts w:ascii="Arial" w:hAnsi="Arial" w:cs="Arial"/>
          <w:lang w:val="en-US"/>
        </w:rPr>
        <w:t>, it will create the Data and Backup folders if they do not exist.</w:t>
      </w:r>
    </w:p>
    <w:p w14:paraId="7EF0140C" w14:textId="77777777" w:rsidR="007172D5" w:rsidRDefault="007172D5" w:rsidP="007172D5">
      <w:pPr>
        <w:pStyle w:val="Heading2"/>
        <w:spacing w:line="360" w:lineRule="auto"/>
        <w:rPr>
          <w:rFonts w:ascii="Arial" w:hAnsi="Arial" w:cs="Arial"/>
          <w:i/>
          <w:color w:val="000000" w:themeColor="text1"/>
          <w:lang w:val="en-US"/>
        </w:rPr>
      </w:pPr>
      <w:bookmarkStart w:id="138" w:name="_Toc99986281"/>
      <w:r>
        <w:rPr>
          <w:rFonts w:ascii="Arial" w:hAnsi="Arial" w:cs="Arial"/>
          <w:i/>
          <w:color w:val="000000" w:themeColor="text1"/>
          <w:lang w:val="en-US"/>
        </w:rPr>
        <w:t>Instructions</w:t>
      </w:r>
      <w:bookmarkEnd w:id="138"/>
    </w:p>
    <w:p w14:paraId="5B3DFBCE" w14:textId="6C3DBAF2" w:rsidR="007172D5" w:rsidRDefault="007172D5" w:rsidP="00225BB7">
      <w:pPr>
        <w:jc w:val="both"/>
        <w:rPr>
          <w:rFonts w:ascii="Arial" w:hAnsi="Arial" w:cs="Arial"/>
          <w:lang w:val="en-US"/>
        </w:rPr>
      </w:pPr>
      <w:r>
        <w:rPr>
          <w:rFonts w:ascii="Arial" w:hAnsi="Arial" w:cs="Arial"/>
          <w:lang w:val="en-US"/>
        </w:rPr>
        <w:t xml:space="preserve">The instructions’ structure is called </w:t>
      </w:r>
      <w:proofErr w:type="spellStart"/>
      <w:r w:rsidR="00FD71D8" w:rsidRPr="00FD71D8">
        <w:rPr>
          <w:rFonts w:ascii="Arial" w:hAnsi="Arial" w:cs="Arial"/>
          <w:b/>
          <w:bCs/>
          <w:lang w:val="en-US"/>
        </w:rPr>
        <w:t>texts</w:t>
      </w:r>
      <w:r w:rsidRPr="00FD71D8">
        <w:rPr>
          <w:rFonts w:ascii="Arial" w:hAnsi="Arial" w:cs="Arial"/>
          <w:b/>
          <w:bCs/>
          <w:lang w:val="en-US"/>
        </w:rPr>
        <w:t>.</w:t>
      </w:r>
      <w:r>
        <w:rPr>
          <w:rFonts w:ascii="Arial" w:hAnsi="Arial" w:cs="Arial"/>
          <w:b/>
          <w:bCs/>
          <w:lang w:val="en-US"/>
        </w:rPr>
        <w:t>mat</w:t>
      </w:r>
      <w:proofErr w:type="spellEnd"/>
      <w:r>
        <w:rPr>
          <w:rFonts w:ascii="Arial" w:hAnsi="Arial" w:cs="Arial"/>
          <w:b/>
          <w:bCs/>
          <w:lang w:val="en-US"/>
        </w:rPr>
        <w:t xml:space="preserve"> </w:t>
      </w:r>
      <w:r>
        <w:rPr>
          <w:rFonts w:ascii="Arial" w:hAnsi="Arial" w:cs="Arial"/>
          <w:lang w:val="en-US"/>
        </w:rPr>
        <w:t xml:space="preserve">and needs to be placed in the same folder as </w:t>
      </w:r>
      <w:proofErr w:type="spellStart"/>
      <w:r w:rsidR="00FD71D8">
        <w:rPr>
          <w:rFonts w:ascii="Arial" w:hAnsi="Arial" w:cs="Arial"/>
          <w:lang w:val="en-US"/>
        </w:rPr>
        <w:t>Reward</w:t>
      </w:r>
      <w:r>
        <w:rPr>
          <w:rFonts w:ascii="Arial" w:hAnsi="Arial" w:cs="Arial"/>
          <w:lang w:val="en-US"/>
        </w:rPr>
        <w:t>_</w:t>
      </w:r>
      <w:r w:rsidR="00FD71D8">
        <w:rPr>
          <w:rFonts w:ascii="Arial" w:hAnsi="Arial" w:cs="Arial"/>
          <w:lang w:val="en-US"/>
        </w:rPr>
        <w:t>Rating_main</w:t>
      </w:r>
      <w:r>
        <w:rPr>
          <w:rFonts w:ascii="Arial" w:hAnsi="Arial" w:cs="Arial"/>
          <w:lang w:val="en-US"/>
        </w:rPr>
        <w:t>.m</w:t>
      </w:r>
      <w:proofErr w:type="spellEnd"/>
      <w:r>
        <w:rPr>
          <w:rFonts w:ascii="Arial" w:hAnsi="Arial" w:cs="Arial"/>
          <w:lang w:val="en-US"/>
        </w:rPr>
        <w:t xml:space="preserve"> to be loaded.</w:t>
      </w:r>
    </w:p>
    <w:p w14:paraId="1739CC27" w14:textId="27D8E7AB" w:rsidR="006D0413" w:rsidRPr="006D0413" w:rsidRDefault="006D0413" w:rsidP="00225BB7">
      <w:pPr>
        <w:jc w:val="both"/>
        <w:rPr>
          <w:rFonts w:ascii="Arial" w:hAnsi="Arial" w:cs="Arial"/>
          <w:lang w:val="en-US"/>
        </w:rPr>
      </w:pPr>
      <w:commentRangeStart w:id="139"/>
      <w:r>
        <w:rPr>
          <w:rFonts w:ascii="Arial" w:hAnsi="Arial" w:cs="Arial"/>
          <w:lang w:val="en-US"/>
        </w:rPr>
        <w:t xml:space="preserve">The file </w:t>
      </w:r>
      <w:proofErr w:type="spellStart"/>
      <w:r>
        <w:rPr>
          <w:rFonts w:ascii="Arial" w:hAnsi="Arial" w:cs="Arial"/>
          <w:b/>
          <w:bCs/>
          <w:lang w:val="en-US"/>
        </w:rPr>
        <w:t>instructions.m</w:t>
      </w:r>
      <w:proofErr w:type="spellEnd"/>
      <w:r>
        <w:rPr>
          <w:rFonts w:ascii="Arial" w:hAnsi="Arial" w:cs="Arial"/>
          <w:b/>
          <w:bCs/>
          <w:lang w:val="en-US"/>
        </w:rPr>
        <w:t xml:space="preserve"> </w:t>
      </w:r>
      <w:r w:rsidR="00A26DDE">
        <w:rPr>
          <w:rFonts w:ascii="Arial" w:hAnsi="Arial" w:cs="Arial"/>
          <w:lang w:val="en-US"/>
        </w:rPr>
        <w:t xml:space="preserve">can be used to edit </w:t>
      </w:r>
      <w:r>
        <w:rPr>
          <w:rFonts w:ascii="Arial" w:hAnsi="Arial" w:cs="Arial"/>
          <w:lang w:val="en-US"/>
        </w:rPr>
        <w:t>the instructions for the 3 phases (rating, choosing, reward) in German, but it is not called by the main file.</w:t>
      </w:r>
      <w:commentRangeEnd w:id="139"/>
      <w:r w:rsidR="00A26DDE">
        <w:rPr>
          <w:rStyle w:val="CommentReference"/>
        </w:rPr>
        <w:commentReference w:id="139"/>
      </w:r>
      <w:r w:rsidR="00A26DDE">
        <w:rPr>
          <w:rFonts w:ascii="Arial" w:hAnsi="Arial" w:cs="Arial"/>
          <w:lang w:val="en-US"/>
        </w:rPr>
        <w:t xml:space="preserve"> Also additional code can be added to edit/complete the English instructions </w:t>
      </w:r>
    </w:p>
    <w:p w14:paraId="73F1F9F4" w14:textId="77777777" w:rsidR="007172D5" w:rsidRDefault="007172D5" w:rsidP="007172D5">
      <w:pPr>
        <w:pStyle w:val="Heading2"/>
        <w:spacing w:line="360" w:lineRule="auto"/>
        <w:rPr>
          <w:rFonts w:ascii="Arial" w:hAnsi="Arial" w:cs="Arial"/>
          <w:i/>
          <w:color w:val="000000" w:themeColor="text1"/>
          <w:lang w:val="en-US"/>
        </w:rPr>
      </w:pPr>
      <w:bookmarkStart w:id="140" w:name="_Toc99986282"/>
      <w:r>
        <w:rPr>
          <w:rFonts w:ascii="Arial" w:hAnsi="Arial" w:cs="Arial"/>
          <w:i/>
          <w:color w:val="000000" w:themeColor="text1"/>
          <w:lang w:val="en-US"/>
        </w:rPr>
        <w:t>Jitters</w:t>
      </w:r>
      <w:bookmarkEnd w:id="140"/>
    </w:p>
    <w:p w14:paraId="250F09F7" w14:textId="4B40A0EB" w:rsidR="007172D5" w:rsidRDefault="007172D5" w:rsidP="007172D5">
      <w:pPr>
        <w:rPr>
          <w:rFonts w:ascii="Arial" w:hAnsi="Arial" w:cs="Arial"/>
          <w:lang w:val="en-US"/>
        </w:rPr>
      </w:pPr>
      <w:r w:rsidRPr="00D34151">
        <w:rPr>
          <w:rFonts w:ascii="Arial" w:hAnsi="Arial" w:cs="Arial"/>
          <w:b/>
          <w:lang w:val="en-US"/>
        </w:rPr>
        <w:t xml:space="preserve">All </w:t>
      </w:r>
      <w:r>
        <w:rPr>
          <w:rFonts w:ascii="Arial" w:hAnsi="Arial" w:cs="Arial"/>
          <w:b/>
          <w:lang w:val="en-US"/>
        </w:rPr>
        <w:t>jitters</w:t>
      </w:r>
      <w:r>
        <w:rPr>
          <w:rFonts w:ascii="Arial" w:hAnsi="Arial" w:cs="Arial"/>
          <w:lang w:val="en-US"/>
        </w:rPr>
        <w:t xml:space="preserve"> need to be placed in the same folder as </w:t>
      </w:r>
      <w:proofErr w:type="spellStart"/>
      <w:r w:rsidR="00FD71D8" w:rsidRPr="00225BB7">
        <w:rPr>
          <w:rFonts w:ascii="Arial" w:hAnsi="Arial" w:cs="Arial"/>
          <w:b/>
          <w:bCs/>
          <w:lang w:val="en-US"/>
        </w:rPr>
        <w:t>Reward_Rating_main.m</w:t>
      </w:r>
      <w:proofErr w:type="spellEnd"/>
      <w:r w:rsidR="00FD71D8">
        <w:rPr>
          <w:rFonts w:ascii="Arial" w:hAnsi="Arial" w:cs="Arial"/>
          <w:lang w:val="en-US"/>
        </w:rPr>
        <w:t xml:space="preserve"> </w:t>
      </w:r>
      <w:r>
        <w:rPr>
          <w:rFonts w:ascii="Arial" w:hAnsi="Arial" w:cs="Arial"/>
          <w:lang w:val="en-US"/>
        </w:rPr>
        <w:t xml:space="preserve">to be loaded. They </w:t>
      </w:r>
      <w:r>
        <w:rPr>
          <w:rFonts w:ascii="Arial" w:hAnsi="Arial" w:cs="Arial"/>
          <w:b/>
          <w:lang w:val="en-US"/>
        </w:rPr>
        <w:t>do not</w:t>
      </w:r>
      <w:r>
        <w:rPr>
          <w:rFonts w:ascii="Arial" w:hAnsi="Arial" w:cs="Arial"/>
          <w:lang w:val="en-US"/>
        </w:rPr>
        <w:t xml:space="preserve"> go into a separate folder.</w:t>
      </w:r>
    </w:p>
    <w:p w14:paraId="4CFE1A2D" w14:textId="77777777" w:rsidR="007172D5" w:rsidRPr="00FE1A65" w:rsidRDefault="007172D5" w:rsidP="007172D5">
      <w:pPr>
        <w:rPr>
          <w:rFonts w:ascii="Arial" w:hAnsi="Arial" w:cs="Arial"/>
          <w:lang w:val="en-US"/>
        </w:rPr>
      </w:pPr>
      <w:r>
        <w:rPr>
          <w:rFonts w:ascii="Arial" w:hAnsi="Arial" w:cs="Arial"/>
          <w:lang w:val="en-US"/>
        </w:rPr>
        <w:t xml:space="preserve">To create new jitters, use the function </w:t>
      </w:r>
      <w:proofErr w:type="spellStart"/>
      <w:r>
        <w:rPr>
          <w:rFonts w:ascii="Arial" w:hAnsi="Arial" w:cs="Arial"/>
          <w:b/>
          <w:bCs/>
          <w:lang w:val="en-US"/>
        </w:rPr>
        <w:t>ComputeJitter_exp.m</w:t>
      </w:r>
      <w:proofErr w:type="spellEnd"/>
      <w:r>
        <w:rPr>
          <w:rFonts w:ascii="Arial" w:hAnsi="Arial" w:cs="Arial"/>
          <w:lang w:val="en-US"/>
        </w:rPr>
        <w:t>.</w:t>
      </w:r>
    </w:p>
    <w:p w14:paraId="4B3F1B32" w14:textId="77777777" w:rsidR="007172D5" w:rsidRPr="00D34151" w:rsidRDefault="007172D5" w:rsidP="007172D5">
      <w:pPr>
        <w:pStyle w:val="Heading2"/>
        <w:spacing w:line="360" w:lineRule="auto"/>
        <w:rPr>
          <w:rFonts w:ascii="Arial" w:hAnsi="Arial" w:cs="Arial"/>
          <w:i/>
          <w:color w:val="000000" w:themeColor="text1"/>
          <w:lang w:val="en-US"/>
        </w:rPr>
      </w:pPr>
      <w:bookmarkStart w:id="141" w:name="_Toc99986283"/>
      <w:r>
        <w:rPr>
          <w:rFonts w:ascii="Arial" w:hAnsi="Arial" w:cs="Arial"/>
          <w:i/>
          <w:color w:val="000000" w:themeColor="text1"/>
          <w:lang w:val="en-US"/>
        </w:rPr>
        <w:lastRenderedPageBreak/>
        <w:t>VAS</w:t>
      </w:r>
      <w:bookmarkEnd w:id="141"/>
    </w:p>
    <w:p w14:paraId="4F0327C0" w14:textId="2BA5FC87" w:rsidR="007172D5" w:rsidRDefault="007172D5" w:rsidP="007172D5">
      <w:pPr>
        <w:rPr>
          <w:lang w:val="en-US"/>
        </w:rPr>
      </w:pPr>
      <w:r>
        <w:rPr>
          <w:lang w:val="en-US"/>
        </w:rPr>
        <w:t xml:space="preserve">The file </w:t>
      </w:r>
      <w:proofErr w:type="spellStart"/>
      <w:r>
        <w:rPr>
          <w:b/>
          <w:bCs/>
          <w:lang w:val="en-US"/>
        </w:rPr>
        <w:t>Effort_VAS.m</w:t>
      </w:r>
      <w:proofErr w:type="spellEnd"/>
      <w:r>
        <w:rPr>
          <w:b/>
          <w:bCs/>
          <w:lang w:val="en-US"/>
        </w:rPr>
        <w:t xml:space="preserve"> </w:t>
      </w:r>
      <w:r>
        <w:rPr>
          <w:lang w:val="en-US"/>
        </w:rPr>
        <w:t>is required to display the rating scales.</w:t>
      </w:r>
    </w:p>
    <w:p w14:paraId="5337FF55" w14:textId="77F95C28" w:rsidR="00FD71D8" w:rsidRPr="00D34151" w:rsidRDefault="00FD71D8" w:rsidP="00FD71D8">
      <w:pPr>
        <w:pStyle w:val="Heading2"/>
        <w:spacing w:line="360" w:lineRule="auto"/>
        <w:rPr>
          <w:rFonts w:ascii="Arial" w:hAnsi="Arial" w:cs="Arial"/>
          <w:i/>
          <w:color w:val="000000" w:themeColor="text1"/>
          <w:lang w:val="en-US"/>
        </w:rPr>
      </w:pPr>
      <w:bookmarkStart w:id="142" w:name="_Toc99986284"/>
      <w:r>
        <w:rPr>
          <w:rFonts w:ascii="Arial" w:hAnsi="Arial" w:cs="Arial"/>
          <w:i/>
          <w:color w:val="000000" w:themeColor="text1"/>
          <w:lang w:val="en-US"/>
        </w:rPr>
        <w:t>Order selection functions</w:t>
      </w:r>
      <w:bookmarkEnd w:id="142"/>
    </w:p>
    <w:p w14:paraId="19D588FC" w14:textId="45E84E4B" w:rsidR="00FD71D8" w:rsidRDefault="00123B28" w:rsidP="007172D5">
      <w:pPr>
        <w:rPr>
          <w:lang w:val="en-US"/>
        </w:rPr>
      </w:pPr>
      <w:proofErr w:type="spellStart"/>
      <w:r w:rsidRPr="00123B28">
        <w:rPr>
          <w:b/>
          <w:bCs/>
          <w:lang w:val="en-US"/>
        </w:rPr>
        <w:t>choose_pairs_trials_random</w:t>
      </w:r>
      <w:r>
        <w:rPr>
          <w:b/>
          <w:bCs/>
          <w:lang w:val="en-US"/>
        </w:rPr>
        <w:t>.m</w:t>
      </w:r>
      <w:proofErr w:type="spellEnd"/>
      <w:r>
        <w:rPr>
          <w:b/>
          <w:bCs/>
          <w:lang w:val="en-US"/>
        </w:rPr>
        <w:t xml:space="preserve"> </w:t>
      </w:r>
      <w:r w:rsidRPr="00123B28">
        <w:rPr>
          <w:b/>
          <w:bCs/>
          <w:lang w:val="en-US"/>
        </w:rPr>
        <w:sym w:font="Wingdings" w:char="F0E0"/>
      </w:r>
      <w:r>
        <w:rPr>
          <w:b/>
          <w:bCs/>
          <w:lang w:val="en-US"/>
        </w:rPr>
        <w:t xml:space="preserve"> </w:t>
      </w:r>
      <w:r>
        <w:rPr>
          <w:lang w:val="en-US"/>
        </w:rPr>
        <w:t>used</w:t>
      </w:r>
      <w:ins w:id="143" w:author="María Berjano" w:date="2022-04-04T16:48:00Z">
        <w:r w:rsidR="00225BB7">
          <w:rPr>
            <w:lang w:val="en-US"/>
          </w:rPr>
          <w:t xml:space="preserve"> to select the stimuli pairs in Phase II</w:t>
        </w:r>
      </w:ins>
      <w:r>
        <w:rPr>
          <w:lang w:val="en-US"/>
        </w:rPr>
        <w:t xml:space="preserve"> </w:t>
      </w:r>
    </w:p>
    <w:p w14:paraId="62169D94" w14:textId="6BD588D7" w:rsidR="00123B28" w:rsidRDefault="00123B28" w:rsidP="00123B28">
      <w:pPr>
        <w:rPr>
          <w:ins w:id="144" w:author="María Berjano" w:date="2022-04-04T16:52:00Z"/>
          <w:lang w:val="en-US"/>
        </w:rPr>
      </w:pPr>
      <w:r w:rsidRPr="00C31097">
        <w:rPr>
          <w:b/>
          <w:bCs/>
          <w:lang w:val="en-US"/>
        </w:rPr>
        <w:t xml:space="preserve">choose_pairs_trials-v3.m </w:t>
      </w:r>
      <w:r w:rsidR="003D6FB3" w:rsidRPr="00C31097">
        <w:rPr>
          <w:lang w:val="en-US"/>
        </w:rPr>
        <w:t xml:space="preserve"> </w:t>
      </w:r>
      <w:r w:rsidR="003D6FB3" w:rsidRPr="00C31097">
        <w:rPr>
          <w:lang w:val="en-US"/>
        </w:rPr>
        <w:sym w:font="Wingdings" w:char="F0E0"/>
      </w:r>
      <w:r w:rsidR="003D6FB3" w:rsidRPr="00C31097">
        <w:rPr>
          <w:lang w:val="en-US"/>
        </w:rPr>
        <w:t xml:space="preserve"> use this instead in lines </w:t>
      </w:r>
      <w:ins w:id="145" w:author="María Berjano" w:date="2022-04-04T16:50:00Z">
        <w:r w:rsidR="00225BB7">
          <w:rPr>
            <w:lang w:val="en-US"/>
          </w:rPr>
          <w:t>377</w:t>
        </w:r>
      </w:ins>
      <w:r w:rsidR="003D6FB3" w:rsidRPr="00C31097">
        <w:rPr>
          <w:lang w:val="en-US"/>
        </w:rPr>
        <w:t xml:space="preserve"> and </w:t>
      </w:r>
      <w:ins w:id="146" w:author="María Berjano" w:date="2022-04-04T16:50:00Z">
        <w:r w:rsidR="00225BB7">
          <w:rPr>
            <w:lang w:val="en-US"/>
          </w:rPr>
          <w:t>380</w:t>
        </w:r>
      </w:ins>
      <w:r w:rsidR="003D6FB3" w:rsidRPr="00C31097">
        <w:rPr>
          <w:lang w:val="en-US"/>
        </w:rPr>
        <w:t xml:space="preserve"> if you want choice pairs with large differences in ratings</w:t>
      </w:r>
    </w:p>
    <w:p w14:paraId="79EF87BA" w14:textId="7462FA2E" w:rsidR="004738C8" w:rsidRDefault="004738C8" w:rsidP="004738C8">
      <w:pPr>
        <w:pStyle w:val="Heading2"/>
        <w:spacing w:line="360" w:lineRule="auto"/>
        <w:rPr>
          <w:ins w:id="147" w:author="María Berjano" w:date="2022-04-04T16:53:00Z"/>
          <w:rFonts w:ascii="Arial" w:hAnsi="Arial" w:cs="Arial"/>
          <w:i/>
          <w:color w:val="000000" w:themeColor="text1"/>
          <w:lang w:val="en-US"/>
        </w:rPr>
      </w:pPr>
      <w:bookmarkStart w:id="148" w:name="_Toc99986285"/>
      <w:ins w:id="149" w:author="María Berjano" w:date="2022-04-04T16:52:00Z">
        <w:r w:rsidRPr="00C34B51">
          <w:rPr>
            <w:rFonts w:ascii="Arial" w:hAnsi="Arial" w:cs="Arial"/>
            <w:i/>
            <w:color w:val="000000" w:themeColor="text1"/>
            <w:lang w:val="en-US"/>
          </w:rPr>
          <w:t>Stimuli</w:t>
        </w:r>
      </w:ins>
      <w:ins w:id="150" w:author="María Berjano" w:date="2022-04-04T16:53:00Z">
        <w:r>
          <w:rPr>
            <w:rFonts w:ascii="Arial" w:hAnsi="Arial" w:cs="Arial"/>
            <w:i/>
            <w:color w:val="000000" w:themeColor="text1"/>
            <w:lang w:val="en-US"/>
          </w:rPr>
          <w:t xml:space="preserve"> file</w:t>
        </w:r>
      </w:ins>
      <w:ins w:id="151" w:author="María Berjano" w:date="2022-04-04T17:07:00Z">
        <w:r w:rsidR="00C63845">
          <w:rPr>
            <w:rFonts w:ascii="Arial" w:hAnsi="Arial" w:cs="Arial"/>
            <w:i/>
            <w:color w:val="000000" w:themeColor="text1"/>
            <w:lang w:val="en-US"/>
          </w:rPr>
          <w:t>s</w:t>
        </w:r>
      </w:ins>
      <w:bookmarkEnd w:id="148"/>
    </w:p>
    <w:p w14:paraId="25651605" w14:textId="6C27C835" w:rsidR="00C63845" w:rsidRDefault="00C63845" w:rsidP="00AD7735">
      <w:pPr>
        <w:jc w:val="both"/>
        <w:rPr>
          <w:ins w:id="152" w:author="María Berjano" w:date="2022-04-04T17:10:00Z"/>
          <w:lang w:val="en-US"/>
        </w:rPr>
      </w:pPr>
      <w:ins w:id="153" w:author="María Berjano" w:date="2022-04-04T17:07:00Z">
        <w:r>
          <w:rPr>
            <w:lang w:val="en-US"/>
          </w:rPr>
          <w:t xml:space="preserve">There are three stimuli files: </w:t>
        </w:r>
        <w:proofErr w:type="spellStart"/>
        <w:r>
          <w:rPr>
            <w:b/>
            <w:bCs/>
            <w:lang w:val="en-US"/>
          </w:rPr>
          <w:t>stimuli.mat</w:t>
        </w:r>
        <w:proofErr w:type="spellEnd"/>
        <w:r>
          <w:rPr>
            <w:b/>
            <w:bCs/>
            <w:lang w:val="en-US"/>
          </w:rPr>
          <w:t xml:space="preserve">, </w:t>
        </w:r>
        <w:proofErr w:type="spellStart"/>
        <w:r>
          <w:rPr>
            <w:b/>
            <w:bCs/>
            <w:lang w:val="en-US"/>
          </w:rPr>
          <w:t>stimuli_female.mat</w:t>
        </w:r>
        <w:proofErr w:type="spellEnd"/>
        <w:r>
          <w:rPr>
            <w:b/>
            <w:bCs/>
            <w:lang w:val="en-US"/>
          </w:rPr>
          <w:t xml:space="preserve">, </w:t>
        </w:r>
        <w:r>
          <w:rPr>
            <w:lang w:val="en-US"/>
          </w:rPr>
          <w:t xml:space="preserve">and </w:t>
        </w:r>
        <w:proofErr w:type="spellStart"/>
        <w:r>
          <w:rPr>
            <w:b/>
            <w:bCs/>
            <w:lang w:val="en-US"/>
          </w:rPr>
          <w:t>stimu</w:t>
        </w:r>
      </w:ins>
      <w:ins w:id="154" w:author="María Berjano" w:date="2022-04-04T17:08:00Z">
        <w:r>
          <w:rPr>
            <w:b/>
            <w:bCs/>
            <w:lang w:val="en-US"/>
          </w:rPr>
          <w:t>li_male.mat</w:t>
        </w:r>
        <w:proofErr w:type="spellEnd"/>
        <w:r>
          <w:rPr>
            <w:lang w:val="en-US"/>
          </w:rPr>
          <w:t>. These files differ only in the erotic stimuli</w:t>
        </w:r>
      </w:ins>
      <w:ins w:id="155" w:author="María Berjano" w:date="2022-04-04T17:09:00Z">
        <w:r>
          <w:rPr>
            <w:lang w:val="en-US"/>
          </w:rPr>
          <w:t>, the first one containing both female and male images. However, the structure is identical in the three files</w:t>
        </w:r>
      </w:ins>
      <w:ins w:id="156" w:author="María Berjano" w:date="2022-04-04T17:10:00Z">
        <w:r>
          <w:rPr>
            <w:lang w:val="en-US"/>
          </w:rPr>
          <w:t>. They contain two sections:</w:t>
        </w:r>
      </w:ins>
    </w:p>
    <w:p w14:paraId="42B93078" w14:textId="2A258B17" w:rsidR="00C63845" w:rsidRDefault="00C63845" w:rsidP="00AD7735">
      <w:pPr>
        <w:pStyle w:val="ListParagraph"/>
        <w:numPr>
          <w:ilvl w:val="1"/>
          <w:numId w:val="2"/>
        </w:numPr>
        <w:jc w:val="both"/>
        <w:rPr>
          <w:ins w:id="157" w:author="María Berjano" w:date="2022-04-04T17:11:00Z"/>
          <w:lang w:val="en-US"/>
        </w:rPr>
      </w:pPr>
      <w:proofErr w:type="spellStart"/>
      <w:ins w:id="158" w:author="María Berjano" w:date="2022-04-04T17:10:00Z">
        <w:r>
          <w:rPr>
            <w:b/>
            <w:bCs/>
            <w:lang w:val="en-US"/>
          </w:rPr>
          <w:t>img_file</w:t>
        </w:r>
        <w:proofErr w:type="spellEnd"/>
        <w:r>
          <w:rPr>
            <w:b/>
            <w:bCs/>
            <w:lang w:val="en-US"/>
          </w:rPr>
          <w:t xml:space="preserve"> cell: </w:t>
        </w:r>
        <w:r>
          <w:rPr>
            <w:lang w:val="en-US"/>
          </w:rPr>
          <w:t>it includes all the information ab</w:t>
        </w:r>
      </w:ins>
      <w:ins w:id="159" w:author="María Berjano" w:date="2022-04-04T17:11:00Z">
        <w:r>
          <w:rPr>
            <w:lang w:val="en-US"/>
          </w:rPr>
          <w:t xml:space="preserve">out the </w:t>
        </w:r>
      </w:ins>
      <w:ins w:id="160" w:author="María Berjano" w:date="2022-04-04T17:15:00Z">
        <w:r w:rsidR="005D197C">
          <w:rPr>
            <w:lang w:val="en-US"/>
          </w:rPr>
          <w:t xml:space="preserve">60 current </w:t>
        </w:r>
      </w:ins>
      <w:ins w:id="161" w:author="María Berjano" w:date="2022-04-04T17:11:00Z">
        <w:r>
          <w:rPr>
            <w:lang w:val="en-US"/>
          </w:rPr>
          <w:t>stimuli.</w:t>
        </w:r>
      </w:ins>
      <w:ins w:id="162" w:author="María Berjano" w:date="2022-04-04T17:25:00Z">
        <w:r w:rsidR="00AD7735">
          <w:rPr>
            <w:lang w:val="en-US"/>
          </w:rPr>
          <w:t xml:space="preserve"> The first 20 rows correspond to the food stimuli, the next </w:t>
        </w:r>
      </w:ins>
      <w:ins w:id="163" w:author="María Berjano" w:date="2022-04-04T17:26:00Z">
        <w:r w:rsidR="00AD7735">
          <w:rPr>
            <w:lang w:val="en-US"/>
          </w:rPr>
          <w:t xml:space="preserve">20 </w:t>
        </w:r>
      </w:ins>
      <w:ins w:id="164" w:author="María Berjano" w:date="2022-04-04T17:39:00Z">
        <w:r w:rsidR="00AD4849">
          <w:rPr>
            <w:lang w:val="en-US"/>
          </w:rPr>
          <w:t>row</w:t>
        </w:r>
      </w:ins>
      <w:ins w:id="165" w:author="María Berjano" w:date="2022-04-04T17:26:00Z">
        <w:r w:rsidR="00AD7735">
          <w:rPr>
            <w:lang w:val="en-US"/>
          </w:rPr>
          <w:t>s</w:t>
        </w:r>
      </w:ins>
      <w:ins w:id="166" w:author="María Berjano" w:date="2022-04-04T17:39:00Z">
        <w:r w:rsidR="00AD4849">
          <w:rPr>
            <w:lang w:val="en-US"/>
          </w:rPr>
          <w:t xml:space="preserve"> (from 21 to 40)</w:t>
        </w:r>
      </w:ins>
      <w:ins w:id="167" w:author="María Berjano" w:date="2022-04-04T17:26:00Z">
        <w:r w:rsidR="00AD7735">
          <w:rPr>
            <w:lang w:val="en-US"/>
          </w:rPr>
          <w:t xml:space="preserve"> correspond to the erotic stimuli, and the last 20 </w:t>
        </w:r>
      </w:ins>
      <w:ins w:id="168" w:author="María Berjano" w:date="2022-04-04T17:40:00Z">
        <w:r w:rsidR="00D428B8">
          <w:rPr>
            <w:lang w:val="en-US"/>
          </w:rPr>
          <w:t xml:space="preserve">rows </w:t>
        </w:r>
      </w:ins>
      <w:ins w:id="169" w:author="María Berjano" w:date="2022-04-04T17:39:00Z">
        <w:r w:rsidR="00AD4849">
          <w:rPr>
            <w:lang w:val="en-US"/>
          </w:rPr>
          <w:t>(from 41 to 60)</w:t>
        </w:r>
      </w:ins>
      <w:ins w:id="170" w:author="María Berjano" w:date="2022-04-04T17:26:00Z">
        <w:r w:rsidR="00AD7735">
          <w:rPr>
            <w:lang w:val="en-US"/>
          </w:rPr>
          <w:t xml:space="preserve"> correspond to the music stimuli. The columns are structured as follows,</w:t>
        </w:r>
      </w:ins>
      <w:ins w:id="171" w:author="María Berjano" w:date="2022-04-04T17:11:00Z">
        <w:r>
          <w:rPr>
            <w:lang w:val="en-US"/>
          </w:rPr>
          <w:t xml:space="preserve"> </w:t>
        </w:r>
      </w:ins>
    </w:p>
    <w:p w14:paraId="4D389629" w14:textId="67CBFF48" w:rsidR="00C63845" w:rsidRPr="00AD7735" w:rsidRDefault="00C63845" w:rsidP="00AD7735">
      <w:pPr>
        <w:pStyle w:val="ListParagraph"/>
        <w:numPr>
          <w:ilvl w:val="2"/>
          <w:numId w:val="2"/>
        </w:numPr>
        <w:jc w:val="both"/>
        <w:rPr>
          <w:ins w:id="172" w:author="María Berjano" w:date="2022-04-04T17:12:00Z"/>
          <w:lang w:val="en-US"/>
        </w:rPr>
      </w:pPr>
      <w:ins w:id="173" w:author="María Berjano" w:date="2022-04-04T17:11:00Z">
        <w:r>
          <w:rPr>
            <w:b/>
            <w:bCs/>
            <w:lang w:val="en-US"/>
          </w:rPr>
          <w:t xml:space="preserve">Column 1: </w:t>
        </w:r>
      </w:ins>
      <w:ins w:id="174" w:author="María Berjano" w:date="2022-04-04T17:12:00Z">
        <w:r>
          <w:rPr>
            <w:lang w:val="en-US"/>
          </w:rPr>
          <w:t>image file</w:t>
        </w:r>
      </w:ins>
      <w:ins w:id="175" w:author="María Berjano" w:date="2022-04-04T17:11:00Z">
        <w:r>
          <w:rPr>
            <w:lang w:val="en-US"/>
          </w:rPr>
          <w:t xml:space="preserve"> name</w:t>
        </w:r>
      </w:ins>
      <w:ins w:id="176" w:author="María Berjano" w:date="2022-04-04T17:10:00Z">
        <w:r>
          <w:rPr>
            <w:b/>
            <w:bCs/>
            <w:lang w:val="en-US"/>
          </w:rPr>
          <w:t xml:space="preserve"> </w:t>
        </w:r>
      </w:ins>
    </w:p>
    <w:p w14:paraId="180D5ED3" w14:textId="5E687763" w:rsidR="00C63845" w:rsidRDefault="00C63845" w:rsidP="00AD7735">
      <w:pPr>
        <w:pStyle w:val="ListParagraph"/>
        <w:numPr>
          <w:ilvl w:val="2"/>
          <w:numId w:val="2"/>
        </w:numPr>
        <w:jc w:val="both"/>
        <w:rPr>
          <w:ins w:id="177" w:author="María Berjano" w:date="2022-04-04T17:12:00Z"/>
          <w:lang w:val="en-US"/>
        </w:rPr>
      </w:pPr>
      <w:ins w:id="178" w:author="María Berjano" w:date="2022-04-04T17:12:00Z">
        <w:r>
          <w:rPr>
            <w:b/>
            <w:bCs/>
            <w:lang w:val="en-US"/>
          </w:rPr>
          <w:t>Column 2:</w:t>
        </w:r>
        <w:r>
          <w:rPr>
            <w:lang w:val="en-US"/>
          </w:rPr>
          <w:t xml:space="preserve"> </w:t>
        </w:r>
        <w:r w:rsidR="005D197C">
          <w:rPr>
            <w:lang w:val="en-US"/>
          </w:rPr>
          <w:t xml:space="preserve">0 if female, 1 if male, </w:t>
        </w:r>
        <w:proofErr w:type="spellStart"/>
        <w:r w:rsidR="005D197C">
          <w:rPr>
            <w:lang w:val="en-US"/>
          </w:rPr>
          <w:t>NaN</w:t>
        </w:r>
        <w:proofErr w:type="spellEnd"/>
        <w:r w:rsidR="005D197C">
          <w:rPr>
            <w:lang w:val="en-US"/>
          </w:rPr>
          <w:t xml:space="preserve"> if i</w:t>
        </w:r>
      </w:ins>
      <w:ins w:id="179" w:author="María Berjano" w:date="2022-04-04T17:14:00Z">
        <w:r w:rsidR="005D197C">
          <w:rPr>
            <w:lang w:val="en-US"/>
          </w:rPr>
          <w:t>t does not apply</w:t>
        </w:r>
      </w:ins>
    </w:p>
    <w:p w14:paraId="29B49CC8" w14:textId="68B8EF4C" w:rsidR="005D197C" w:rsidRDefault="005D197C" w:rsidP="00AD7735">
      <w:pPr>
        <w:pStyle w:val="ListParagraph"/>
        <w:numPr>
          <w:ilvl w:val="2"/>
          <w:numId w:val="2"/>
        </w:numPr>
        <w:jc w:val="both"/>
        <w:rPr>
          <w:ins w:id="180" w:author="María Berjano" w:date="2022-04-04T17:14:00Z"/>
          <w:lang w:val="en-US"/>
        </w:rPr>
      </w:pPr>
      <w:ins w:id="181" w:author="María Berjano" w:date="2022-04-04T17:12:00Z">
        <w:r>
          <w:rPr>
            <w:b/>
            <w:bCs/>
            <w:lang w:val="en-US"/>
          </w:rPr>
          <w:t>Column 3:</w:t>
        </w:r>
        <w:r>
          <w:rPr>
            <w:lang w:val="en-US"/>
          </w:rPr>
          <w:t xml:space="preserve"> </w:t>
        </w:r>
      </w:ins>
      <w:ins w:id="182" w:author="María Berjano" w:date="2022-04-04T17:13:00Z">
        <w:r>
          <w:rPr>
            <w:lang w:val="en-US"/>
          </w:rPr>
          <w:t xml:space="preserve">0 if not sweet food stimulus, 1 if sweet food stimulus, </w:t>
        </w:r>
        <w:proofErr w:type="spellStart"/>
        <w:r>
          <w:rPr>
            <w:lang w:val="en-US"/>
          </w:rPr>
          <w:t>NaN</w:t>
        </w:r>
        <w:proofErr w:type="spellEnd"/>
        <w:r>
          <w:rPr>
            <w:lang w:val="en-US"/>
          </w:rPr>
          <w:t xml:space="preserve"> if it </w:t>
        </w:r>
      </w:ins>
      <w:ins w:id="183" w:author="María Berjano" w:date="2022-04-04T17:14:00Z">
        <w:r>
          <w:rPr>
            <w:lang w:val="en-US"/>
          </w:rPr>
          <w:t>does not apply</w:t>
        </w:r>
      </w:ins>
    </w:p>
    <w:p w14:paraId="19C12AC0" w14:textId="2BA8EFAA" w:rsidR="005D197C" w:rsidRDefault="005D197C" w:rsidP="00AD7735">
      <w:pPr>
        <w:pStyle w:val="ListParagraph"/>
        <w:numPr>
          <w:ilvl w:val="2"/>
          <w:numId w:val="2"/>
        </w:numPr>
        <w:jc w:val="both"/>
        <w:rPr>
          <w:ins w:id="184" w:author="María Berjano" w:date="2022-04-04T17:15:00Z"/>
          <w:lang w:val="en-US"/>
        </w:rPr>
      </w:pPr>
      <w:proofErr w:type="spellStart"/>
      <w:ins w:id="185" w:author="María Berjano" w:date="2022-04-04T17:14:00Z">
        <w:r>
          <w:rPr>
            <w:b/>
            <w:bCs/>
            <w:lang w:val="en-US"/>
          </w:rPr>
          <w:t>Columnd</w:t>
        </w:r>
        <w:proofErr w:type="spellEnd"/>
        <w:r>
          <w:rPr>
            <w:b/>
            <w:bCs/>
            <w:lang w:val="en-US"/>
          </w:rPr>
          <w:t xml:space="preserve"> 4:</w:t>
        </w:r>
        <w:r>
          <w:rPr>
            <w:lang w:val="en-US"/>
          </w:rPr>
          <w:t xml:space="preserve"> </w:t>
        </w:r>
      </w:ins>
      <w:ins w:id="186" w:author="María Berjano" w:date="2022-04-04T17:15:00Z">
        <w:r>
          <w:rPr>
            <w:lang w:val="en-US"/>
          </w:rPr>
          <w:t xml:space="preserve">0 if low caloric, 1 if high caloric, </w:t>
        </w:r>
        <w:proofErr w:type="spellStart"/>
        <w:r>
          <w:rPr>
            <w:lang w:val="en-US"/>
          </w:rPr>
          <w:t>NaN</w:t>
        </w:r>
        <w:proofErr w:type="spellEnd"/>
        <w:r>
          <w:rPr>
            <w:lang w:val="en-US"/>
          </w:rPr>
          <w:t xml:space="preserve"> if it does not apply</w:t>
        </w:r>
      </w:ins>
    </w:p>
    <w:p w14:paraId="0AFF1D16" w14:textId="56A863E5" w:rsidR="005D197C" w:rsidRDefault="005D197C" w:rsidP="00AD7735">
      <w:pPr>
        <w:pStyle w:val="ListParagraph"/>
        <w:numPr>
          <w:ilvl w:val="1"/>
          <w:numId w:val="2"/>
        </w:numPr>
        <w:jc w:val="both"/>
        <w:rPr>
          <w:ins w:id="187" w:author="María Berjano" w:date="2022-04-04T17:16:00Z"/>
          <w:lang w:val="en-US"/>
        </w:rPr>
      </w:pPr>
      <w:ins w:id="188" w:author="María Berjano" w:date="2022-04-04T17:15:00Z">
        <w:r>
          <w:rPr>
            <w:b/>
            <w:bCs/>
            <w:lang w:val="en-US"/>
          </w:rPr>
          <w:t xml:space="preserve">stimuli </w:t>
        </w:r>
        <w:r>
          <w:rPr>
            <w:lang w:val="en-US"/>
          </w:rPr>
          <w:t xml:space="preserve">struct: </w:t>
        </w:r>
      </w:ins>
    </w:p>
    <w:p w14:paraId="150D1FC9" w14:textId="13084B94" w:rsidR="005D197C" w:rsidRPr="00AD7735" w:rsidRDefault="005D197C" w:rsidP="00AD7735">
      <w:pPr>
        <w:pStyle w:val="ListParagraph"/>
        <w:numPr>
          <w:ilvl w:val="2"/>
          <w:numId w:val="2"/>
        </w:numPr>
        <w:jc w:val="both"/>
        <w:rPr>
          <w:ins w:id="189" w:author="María Berjano" w:date="2022-04-04T17:16:00Z"/>
          <w:lang w:val="en-US"/>
        </w:rPr>
      </w:pPr>
      <w:ins w:id="190" w:author="María Berjano" w:date="2022-04-04T17:16:00Z">
        <w:r>
          <w:rPr>
            <w:b/>
            <w:bCs/>
            <w:lang w:val="en-US"/>
          </w:rPr>
          <w:t xml:space="preserve">food: </w:t>
        </w:r>
        <w:r>
          <w:rPr>
            <w:lang w:val="en-US"/>
          </w:rPr>
          <w:t>20 food stimuli</w:t>
        </w:r>
      </w:ins>
    </w:p>
    <w:p w14:paraId="077B5666" w14:textId="5979687E" w:rsidR="005D197C" w:rsidRPr="00AD7735" w:rsidRDefault="005D197C" w:rsidP="00AD7735">
      <w:pPr>
        <w:pStyle w:val="ListParagraph"/>
        <w:numPr>
          <w:ilvl w:val="2"/>
          <w:numId w:val="2"/>
        </w:numPr>
        <w:jc w:val="both"/>
        <w:rPr>
          <w:ins w:id="191" w:author="María Berjano" w:date="2022-04-04T17:16:00Z"/>
          <w:lang w:val="en-US"/>
        </w:rPr>
      </w:pPr>
      <w:ins w:id="192" w:author="María Berjano" w:date="2022-04-04T17:16:00Z">
        <w:r>
          <w:rPr>
            <w:b/>
            <w:bCs/>
            <w:lang w:val="en-US"/>
          </w:rPr>
          <w:t xml:space="preserve">erotic: </w:t>
        </w:r>
        <w:r>
          <w:rPr>
            <w:lang w:val="en-US"/>
          </w:rPr>
          <w:t>20 erotic st</w:t>
        </w:r>
      </w:ins>
      <w:ins w:id="193" w:author="María Berjano" w:date="2022-04-04T17:17:00Z">
        <w:r>
          <w:rPr>
            <w:lang w:val="en-US"/>
          </w:rPr>
          <w:t>imuli</w:t>
        </w:r>
      </w:ins>
    </w:p>
    <w:p w14:paraId="4B86931A" w14:textId="6FE582EF" w:rsidR="005D197C" w:rsidRPr="00AD7735" w:rsidRDefault="005D197C" w:rsidP="00AD7735">
      <w:pPr>
        <w:pStyle w:val="ListParagraph"/>
        <w:numPr>
          <w:ilvl w:val="2"/>
          <w:numId w:val="2"/>
        </w:numPr>
        <w:jc w:val="both"/>
        <w:rPr>
          <w:ins w:id="194" w:author="María Berjano" w:date="2022-04-04T17:16:00Z"/>
          <w:lang w:val="en-US"/>
        </w:rPr>
      </w:pPr>
      <w:proofErr w:type="spellStart"/>
      <w:ins w:id="195" w:author="María Berjano" w:date="2022-04-04T17:16:00Z">
        <w:r>
          <w:rPr>
            <w:b/>
            <w:bCs/>
            <w:lang w:val="en-US"/>
          </w:rPr>
          <w:t>music_fs</w:t>
        </w:r>
      </w:ins>
      <w:proofErr w:type="spellEnd"/>
      <w:ins w:id="196" w:author="María Berjano" w:date="2022-04-04T17:17:00Z">
        <w:r>
          <w:rPr>
            <w:b/>
            <w:bCs/>
            <w:lang w:val="en-US"/>
          </w:rPr>
          <w:t xml:space="preserve">: </w:t>
        </w:r>
        <w:r>
          <w:rPr>
            <w:lang w:val="en-US"/>
          </w:rPr>
          <w:t>frequency of the music samples</w:t>
        </w:r>
      </w:ins>
    </w:p>
    <w:p w14:paraId="6730E17F" w14:textId="12AE020D" w:rsidR="005D197C" w:rsidRPr="00AD7735" w:rsidRDefault="005D197C" w:rsidP="00AD7735">
      <w:pPr>
        <w:pStyle w:val="ListParagraph"/>
        <w:numPr>
          <w:ilvl w:val="2"/>
          <w:numId w:val="2"/>
        </w:numPr>
        <w:jc w:val="both"/>
        <w:rPr>
          <w:ins w:id="197" w:author="María Berjano" w:date="2022-04-04T17:16:00Z"/>
          <w:lang w:val="en-US"/>
        </w:rPr>
      </w:pPr>
      <w:proofErr w:type="spellStart"/>
      <w:ins w:id="198" w:author="María Berjano" w:date="2022-04-04T17:16:00Z">
        <w:r>
          <w:rPr>
            <w:b/>
            <w:bCs/>
            <w:lang w:val="en-US"/>
          </w:rPr>
          <w:t>music_data</w:t>
        </w:r>
      </w:ins>
      <w:proofErr w:type="spellEnd"/>
      <w:ins w:id="199" w:author="María Berjano" w:date="2022-04-04T17:17:00Z">
        <w:r>
          <w:rPr>
            <w:b/>
            <w:bCs/>
            <w:lang w:val="en-US"/>
          </w:rPr>
          <w:t xml:space="preserve">: </w:t>
        </w:r>
      </w:ins>
      <w:ins w:id="200" w:author="María Berjano" w:date="2022-04-04T17:23:00Z">
        <w:r w:rsidR="00AD7735">
          <w:rPr>
            <w:lang w:val="en-US"/>
          </w:rPr>
          <w:t>4</w:t>
        </w:r>
      </w:ins>
      <w:ins w:id="201" w:author="María Berjano" w:date="2022-04-04T17:17:00Z">
        <w:r>
          <w:rPr>
            <w:lang w:val="en-US"/>
          </w:rPr>
          <w:t>0 music samples</w:t>
        </w:r>
      </w:ins>
      <w:ins w:id="202" w:author="María Berjano" w:date="2022-04-04T17:23:00Z">
        <w:r w:rsidR="00AD7735">
          <w:rPr>
            <w:lang w:val="en-US"/>
          </w:rPr>
          <w:t xml:space="preserve"> (2</w:t>
        </w:r>
      </w:ins>
      <w:ins w:id="203" w:author="María Berjano" w:date="2022-04-04T17:24:00Z">
        <w:r w:rsidR="00AD7735">
          <w:rPr>
            <w:lang w:val="en-US"/>
          </w:rPr>
          <w:t>0 short samples, 20 long samples</w:t>
        </w:r>
      </w:ins>
      <w:ins w:id="204" w:author="María Berjano" w:date="2022-04-04T17:27:00Z">
        <w:r w:rsidR="0021687F">
          <w:rPr>
            <w:lang w:val="en-US"/>
          </w:rPr>
          <w:t xml:space="preserve"> </w:t>
        </w:r>
      </w:ins>
      <w:ins w:id="205" w:author="María Berjano" w:date="2022-04-04T17:28:00Z">
        <w:r w:rsidR="0021687F">
          <w:rPr>
            <w:lang w:val="en-US"/>
          </w:rPr>
          <w:t>corresponding to the previous short ones but used in the reward phase</w:t>
        </w:r>
      </w:ins>
      <w:ins w:id="206" w:author="María Berjano" w:date="2022-04-04T17:23:00Z">
        <w:r w:rsidR="00AD7735">
          <w:rPr>
            <w:lang w:val="en-US"/>
          </w:rPr>
          <w:t>)</w:t>
        </w:r>
      </w:ins>
    </w:p>
    <w:p w14:paraId="1F220997" w14:textId="7FBEABA4" w:rsidR="005D197C" w:rsidRDefault="005D197C" w:rsidP="001962D7">
      <w:pPr>
        <w:pStyle w:val="ListParagraph"/>
        <w:numPr>
          <w:ilvl w:val="2"/>
          <w:numId w:val="2"/>
        </w:numPr>
        <w:jc w:val="both"/>
        <w:rPr>
          <w:ins w:id="207" w:author="María Berjano" w:date="2022-04-04T17:18:00Z"/>
          <w:lang w:val="en-US"/>
        </w:rPr>
      </w:pPr>
      <w:proofErr w:type="spellStart"/>
      <w:ins w:id="208" w:author="María Berjano" w:date="2022-04-04T17:16:00Z">
        <w:r>
          <w:rPr>
            <w:b/>
            <w:bCs/>
            <w:lang w:val="en-US"/>
          </w:rPr>
          <w:t>music_icon</w:t>
        </w:r>
      </w:ins>
      <w:proofErr w:type="spellEnd"/>
      <w:ins w:id="209" w:author="María Berjano" w:date="2022-04-04T17:17:00Z">
        <w:r>
          <w:rPr>
            <w:b/>
            <w:bCs/>
            <w:lang w:val="en-US"/>
          </w:rPr>
          <w:t xml:space="preserve">: </w:t>
        </w:r>
        <w:r w:rsidR="001962D7">
          <w:rPr>
            <w:lang w:val="en-US"/>
          </w:rPr>
          <w:t>image shown when a music sample is presented</w:t>
        </w:r>
      </w:ins>
    </w:p>
    <w:p w14:paraId="50CBAE6F" w14:textId="0F3B9EDB" w:rsidR="001962D7" w:rsidRDefault="001962D7" w:rsidP="00AD7735">
      <w:pPr>
        <w:jc w:val="both"/>
        <w:rPr>
          <w:ins w:id="210" w:author="María Berjano" w:date="2022-04-04T17:30:00Z"/>
          <w:lang w:val="en-US"/>
        </w:rPr>
      </w:pPr>
      <w:ins w:id="211" w:author="María Berjano" w:date="2022-04-04T17:18:00Z">
        <w:r>
          <w:rPr>
            <w:lang w:val="en-US"/>
          </w:rPr>
          <w:t xml:space="preserve">All the original stimuli files </w:t>
        </w:r>
      </w:ins>
      <w:ins w:id="212" w:author="María Berjano" w:date="2022-04-04T17:20:00Z">
        <w:r>
          <w:rPr>
            <w:lang w:val="en-US"/>
          </w:rPr>
          <w:t>can be found</w:t>
        </w:r>
      </w:ins>
      <w:ins w:id="213" w:author="María Berjano" w:date="2022-04-04T17:18:00Z">
        <w:r>
          <w:rPr>
            <w:lang w:val="en-US"/>
          </w:rPr>
          <w:t xml:space="preserve"> in the folder </w:t>
        </w:r>
      </w:ins>
      <w:ins w:id="214" w:author="María Berjano" w:date="2022-04-04T17:19:00Z">
        <w:r>
          <w:rPr>
            <w:b/>
            <w:bCs/>
            <w:lang w:val="en-US"/>
          </w:rPr>
          <w:t>07_</w:t>
        </w:r>
      </w:ins>
      <w:ins w:id="215" w:author="María Berjano" w:date="2022-04-04T17:20:00Z">
        <w:r>
          <w:rPr>
            <w:b/>
            <w:bCs/>
            <w:lang w:val="en-US"/>
          </w:rPr>
          <w:t>Stimuli</w:t>
        </w:r>
        <w:r>
          <w:rPr>
            <w:lang w:val="en-US"/>
          </w:rPr>
          <w:t xml:space="preserve">. </w:t>
        </w:r>
      </w:ins>
      <w:ins w:id="216" w:author="María Berjano" w:date="2022-04-04T17:22:00Z">
        <w:r w:rsidR="00AD7735">
          <w:rPr>
            <w:lang w:val="en-US"/>
          </w:rPr>
          <w:t>To modify</w:t>
        </w:r>
      </w:ins>
      <w:ins w:id="217" w:author="María Berjano" w:date="2022-04-04T17:20:00Z">
        <w:r>
          <w:rPr>
            <w:lang w:val="en-US"/>
          </w:rPr>
          <w:t xml:space="preserve"> the content </w:t>
        </w:r>
      </w:ins>
      <w:ins w:id="218" w:author="María Berjano" w:date="2022-04-04T17:22:00Z">
        <w:r w:rsidR="00AD7735">
          <w:rPr>
            <w:lang w:val="en-US"/>
          </w:rPr>
          <w:t>of</w:t>
        </w:r>
      </w:ins>
      <w:ins w:id="219" w:author="María Berjano" w:date="2022-04-04T17:20:00Z">
        <w:r>
          <w:rPr>
            <w:lang w:val="en-US"/>
          </w:rPr>
          <w:t xml:space="preserve"> </w:t>
        </w:r>
      </w:ins>
      <w:ins w:id="220" w:author="María Berjano" w:date="2022-04-04T17:21:00Z">
        <w:r>
          <w:rPr>
            <w:lang w:val="en-US"/>
          </w:rPr>
          <w:t>the three previously mentioned stimuli files</w:t>
        </w:r>
      </w:ins>
      <w:ins w:id="221" w:author="María Berjano" w:date="2022-04-04T17:23:00Z">
        <w:r w:rsidR="00AD7735">
          <w:rPr>
            <w:lang w:val="en-US"/>
          </w:rPr>
          <w:t xml:space="preserve">, the files </w:t>
        </w:r>
        <w:proofErr w:type="gramStart"/>
        <w:r w:rsidR="00AD7735">
          <w:rPr>
            <w:lang w:val="en-US"/>
          </w:rPr>
          <w:t>have to</w:t>
        </w:r>
        <w:proofErr w:type="gramEnd"/>
        <w:r w:rsidR="00AD7735">
          <w:rPr>
            <w:lang w:val="en-US"/>
          </w:rPr>
          <w:t xml:space="preserve"> be updated manually</w:t>
        </w:r>
      </w:ins>
      <w:ins w:id="222" w:author="María Berjano" w:date="2022-04-04T17:27:00Z">
        <w:r w:rsidR="00AD7735">
          <w:rPr>
            <w:lang w:val="en-US"/>
          </w:rPr>
          <w:t>, deleting the non-desired stimuli and reading and storing the new ones.</w:t>
        </w:r>
      </w:ins>
      <w:ins w:id="223" w:author="María Berjano" w:date="2022-04-04T17:30:00Z">
        <w:r w:rsidR="001102B8">
          <w:rPr>
            <w:lang w:val="en-US"/>
          </w:rPr>
          <w:t xml:space="preserve"> You can find information about some functions used </w:t>
        </w:r>
      </w:ins>
      <w:ins w:id="224" w:author="María Berjano" w:date="2022-04-04T17:31:00Z">
        <w:r w:rsidR="001102B8">
          <w:rPr>
            <w:lang w:val="en-US"/>
          </w:rPr>
          <w:t>to delete elements from a structure, read image files, and read audio files in the following links:</w:t>
        </w:r>
      </w:ins>
    </w:p>
    <w:p w14:paraId="53B94266" w14:textId="0DD80332" w:rsidR="001102B8" w:rsidRDefault="001102B8" w:rsidP="001102B8">
      <w:pPr>
        <w:ind w:left="720"/>
        <w:jc w:val="both"/>
        <w:rPr>
          <w:ins w:id="225" w:author="María Berjano" w:date="2022-04-04T17:30:00Z"/>
          <w:lang w:val="en-US"/>
        </w:rPr>
      </w:pPr>
      <w:ins w:id="226" w:author="María Berjano" w:date="2022-04-04T17:30:00Z">
        <w:r>
          <w:rPr>
            <w:lang w:val="en-US"/>
          </w:rPr>
          <w:fldChar w:fldCharType="begin"/>
        </w:r>
        <w:r>
          <w:rPr>
            <w:lang w:val="en-US"/>
          </w:rPr>
          <w:instrText xml:space="preserve"> HYPERLINK "</w:instrText>
        </w:r>
        <w:r w:rsidRPr="001102B8">
          <w:rPr>
            <w:lang w:val="en-US"/>
          </w:rPr>
          <w:instrText>https://de.mathworks.com/help/matlab/ref/rmfield.html</w:instrText>
        </w:r>
        <w:r>
          <w:rPr>
            <w:lang w:val="en-US"/>
          </w:rPr>
          <w:instrText xml:space="preserve">" </w:instrText>
        </w:r>
        <w:r>
          <w:rPr>
            <w:lang w:val="en-US"/>
          </w:rPr>
          <w:fldChar w:fldCharType="separate"/>
        </w:r>
        <w:r w:rsidRPr="00217631">
          <w:rPr>
            <w:rStyle w:val="Hyperlink"/>
            <w:lang w:val="en-US"/>
          </w:rPr>
          <w:t>https://de.mathworks.com/help/matlab/ref/rmfield.html</w:t>
        </w:r>
        <w:r>
          <w:rPr>
            <w:lang w:val="en-US"/>
          </w:rPr>
          <w:fldChar w:fldCharType="end"/>
        </w:r>
      </w:ins>
    </w:p>
    <w:p w14:paraId="50086987" w14:textId="11A2822E" w:rsidR="001102B8" w:rsidRDefault="001102B8" w:rsidP="001102B8">
      <w:pPr>
        <w:ind w:left="720"/>
        <w:jc w:val="both"/>
        <w:rPr>
          <w:ins w:id="227" w:author="María Berjano" w:date="2022-04-04T17:30:00Z"/>
          <w:lang w:val="en-US"/>
        </w:rPr>
      </w:pPr>
      <w:ins w:id="228" w:author="María Berjano" w:date="2022-04-04T17:30:00Z">
        <w:r>
          <w:rPr>
            <w:lang w:val="en-US"/>
          </w:rPr>
          <w:fldChar w:fldCharType="begin"/>
        </w:r>
        <w:r>
          <w:rPr>
            <w:lang w:val="en-US"/>
          </w:rPr>
          <w:instrText xml:space="preserve"> HYPERLINK "</w:instrText>
        </w:r>
        <w:r w:rsidRPr="001102B8">
          <w:rPr>
            <w:lang w:val="en-US"/>
          </w:rPr>
          <w:instrText>https://de.mathworks.com/help/matlab/ref/imread.html</w:instrText>
        </w:r>
        <w:r>
          <w:rPr>
            <w:lang w:val="en-US"/>
          </w:rPr>
          <w:instrText xml:space="preserve">" </w:instrText>
        </w:r>
        <w:r>
          <w:rPr>
            <w:lang w:val="en-US"/>
          </w:rPr>
          <w:fldChar w:fldCharType="separate"/>
        </w:r>
        <w:r w:rsidRPr="00217631">
          <w:rPr>
            <w:rStyle w:val="Hyperlink"/>
            <w:lang w:val="en-US"/>
          </w:rPr>
          <w:t>https://de.mathworks.com/help/matlab/ref/imread.html</w:t>
        </w:r>
        <w:r>
          <w:rPr>
            <w:lang w:val="en-US"/>
          </w:rPr>
          <w:fldChar w:fldCharType="end"/>
        </w:r>
      </w:ins>
    </w:p>
    <w:p w14:paraId="5E8CC971" w14:textId="34DDFE06" w:rsidR="001102B8" w:rsidRDefault="001102B8" w:rsidP="001102B8">
      <w:pPr>
        <w:ind w:left="720"/>
        <w:jc w:val="both"/>
        <w:rPr>
          <w:ins w:id="229" w:author="María Berjano" w:date="2022-04-04T17:31:00Z"/>
          <w:lang w:val="en-US"/>
        </w:rPr>
      </w:pPr>
      <w:ins w:id="230" w:author="María Berjano" w:date="2022-04-04T17:31:00Z">
        <w:r>
          <w:rPr>
            <w:lang w:val="en-US"/>
          </w:rPr>
          <w:fldChar w:fldCharType="begin"/>
        </w:r>
        <w:r>
          <w:rPr>
            <w:lang w:val="en-US"/>
          </w:rPr>
          <w:instrText xml:space="preserve"> HYPERLINK "</w:instrText>
        </w:r>
      </w:ins>
      <w:ins w:id="231" w:author="María Berjano" w:date="2022-04-04T17:30:00Z">
        <w:r w:rsidRPr="001102B8">
          <w:rPr>
            <w:lang w:val="en-US"/>
          </w:rPr>
          <w:instrText>https://de.mathworks.com/help/matlab/ref/audioread.html</w:instrText>
        </w:r>
      </w:ins>
      <w:ins w:id="232" w:author="María Berjano" w:date="2022-04-04T17:31:00Z">
        <w:r>
          <w:rPr>
            <w:lang w:val="en-US"/>
          </w:rPr>
          <w:instrText xml:space="preserve">" </w:instrText>
        </w:r>
        <w:r>
          <w:rPr>
            <w:lang w:val="en-US"/>
          </w:rPr>
          <w:fldChar w:fldCharType="separate"/>
        </w:r>
      </w:ins>
      <w:ins w:id="233" w:author="María Berjano" w:date="2022-04-04T17:30:00Z">
        <w:r w:rsidRPr="00217631">
          <w:rPr>
            <w:rStyle w:val="Hyperlink"/>
            <w:lang w:val="en-US"/>
          </w:rPr>
          <w:t>https://de.mathworks.com/help/matlab/ref/audioread.html</w:t>
        </w:r>
      </w:ins>
      <w:ins w:id="234" w:author="María Berjano" w:date="2022-04-04T17:31:00Z">
        <w:r>
          <w:rPr>
            <w:lang w:val="en-US"/>
          </w:rPr>
          <w:fldChar w:fldCharType="end"/>
        </w:r>
      </w:ins>
    </w:p>
    <w:p w14:paraId="17158918" w14:textId="120BF85C" w:rsidR="001102B8" w:rsidRPr="001962D7" w:rsidRDefault="001102B8" w:rsidP="00ED64DD">
      <w:pPr>
        <w:jc w:val="both"/>
        <w:rPr>
          <w:lang w:val="en-US"/>
        </w:rPr>
      </w:pPr>
      <w:ins w:id="235" w:author="María Berjano" w:date="2022-04-04T17:31:00Z">
        <w:r>
          <w:rPr>
            <w:lang w:val="en-US"/>
          </w:rPr>
          <w:t xml:space="preserve">The modification of </w:t>
        </w:r>
      </w:ins>
      <w:ins w:id="236" w:author="María Berjano" w:date="2022-04-04T17:33:00Z">
        <w:r w:rsidR="00ED64DD">
          <w:rPr>
            <w:lang w:val="en-US"/>
          </w:rPr>
          <w:t xml:space="preserve">the </w:t>
        </w:r>
        <w:proofErr w:type="spellStart"/>
        <w:r w:rsidR="00ED64DD" w:rsidRPr="00ED64DD">
          <w:rPr>
            <w:b/>
            <w:bCs/>
            <w:lang w:val="en-US"/>
          </w:rPr>
          <w:t>img_file</w:t>
        </w:r>
        <w:proofErr w:type="spellEnd"/>
        <w:r w:rsidR="00ED64DD">
          <w:rPr>
            <w:lang w:val="en-US"/>
          </w:rPr>
          <w:t xml:space="preserve"> information can be done modifying the cell content, and the </w:t>
        </w:r>
      </w:ins>
      <w:ins w:id="237" w:author="María Berjano" w:date="2022-04-04T17:34:00Z">
        <w:r w:rsidR="00ED64DD" w:rsidRPr="00ED64DD">
          <w:rPr>
            <w:b/>
            <w:bCs/>
            <w:lang w:val="en-US"/>
          </w:rPr>
          <w:t>stimuli</w:t>
        </w:r>
        <w:r w:rsidR="00ED64DD">
          <w:rPr>
            <w:lang w:val="en-US"/>
          </w:rPr>
          <w:t xml:space="preserve"> structure </w:t>
        </w:r>
      </w:ins>
      <w:ins w:id="238" w:author="María Berjano" w:date="2022-04-04T17:31:00Z">
        <w:r>
          <w:rPr>
            <w:lang w:val="en-US"/>
          </w:rPr>
          <w:t xml:space="preserve">can be </w:t>
        </w:r>
      </w:ins>
      <w:ins w:id="239" w:author="María Berjano" w:date="2022-04-04T17:34:00Z">
        <w:r w:rsidR="00ED64DD">
          <w:rPr>
            <w:lang w:val="en-US"/>
          </w:rPr>
          <w:t>modified</w:t>
        </w:r>
      </w:ins>
      <w:ins w:id="240" w:author="María Berjano" w:date="2022-04-04T17:31:00Z">
        <w:r>
          <w:rPr>
            <w:lang w:val="en-US"/>
          </w:rPr>
          <w:t xml:space="preserve"> directly using the </w:t>
        </w:r>
      </w:ins>
      <w:ins w:id="241" w:author="María Berjano" w:date="2022-04-04T17:32:00Z">
        <w:r>
          <w:rPr>
            <w:lang w:val="en-US"/>
          </w:rPr>
          <w:t xml:space="preserve">Command Window in </w:t>
        </w:r>
        <w:proofErr w:type="spellStart"/>
        <w:r>
          <w:rPr>
            <w:lang w:val="en-US"/>
          </w:rPr>
          <w:t>Matlab</w:t>
        </w:r>
        <w:proofErr w:type="spellEnd"/>
        <w:r>
          <w:rPr>
            <w:lang w:val="en-US"/>
          </w:rPr>
          <w:t>.</w:t>
        </w:r>
      </w:ins>
    </w:p>
    <w:p w14:paraId="20990C91" w14:textId="797775F4" w:rsidR="007172D5" w:rsidRPr="00123B28" w:rsidRDefault="007172D5" w:rsidP="007172D5">
      <w:pPr>
        <w:pStyle w:val="Heading1"/>
        <w:spacing w:line="360" w:lineRule="auto"/>
        <w:rPr>
          <w:rFonts w:ascii="Arial" w:hAnsi="Arial" w:cs="Arial"/>
          <w:b/>
          <w:color w:val="000000" w:themeColor="text1"/>
          <w:sz w:val="28"/>
          <w:szCs w:val="28"/>
          <w:lang w:val="en-US"/>
        </w:rPr>
      </w:pPr>
      <w:bookmarkStart w:id="242" w:name="_Toc99986286"/>
      <w:r w:rsidRPr="00123B28">
        <w:rPr>
          <w:rFonts w:ascii="Arial" w:hAnsi="Arial" w:cs="Arial"/>
          <w:b/>
          <w:color w:val="000000" w:themeColor="text1"/>
          <w:sz w:val="28"/>
          <w:szCs w:val="28"/>
          <w:lang w:val="en-US"/>
        </w:rPr>
        <w:lastRenderedPageBreak/>
        <w:t>References</w:t>
      </w:r>
      <w:bookmarkEnd w:id="242"/>
    </w:p>
    <w:p w14:paraId="16DA0E5E" w14:textId="693B4C65" w:rsidR="003E7986" w:rsidRPr="00123B28" w:rsidRDefault="007172D5" w:rsidP="00225BB7">
      <w:pPr>
        <w:rPr>
          <w:lang w:val="en-US"/>
        </w:rPr>
      </w:pPr>
      <w:r w:rsidRPr="00FE1A65">
        <w:rPr>
          <w:rFonts w:ascii="Arial" w:hAnsi="Arial" w:cs="Arial"/>
          <w:color w:val="C00000"/>
          <w:sz w:val="23"/>
          <w:szCs w:val="23"/>
          <w:lang w:val="en-US"/>
        </w:rPr>
        <w:t>Pending</w:t>
      </w:r>
    </w:p>
    <w:sectPr w:rsidR="003E7986" w:rsidRPr="00123B28">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aría Berjano" w:date="2022-04-04T19:08:00Z" w:initials="MB">
    <w:p w14:paraId="03439D13" w14:textId="77777777" w:rsidR="00BC4A75" w:rsidRDefault="00BC4A75" w:rsidP="00B21BB3">
      <w:pPr>
        <w:pStyle w:val="CommentText"/>
      </w:pPr>
      <w:r>
        <w:rPr>
          <w:rStyle w:val="CommentReference"/>
        </w:rPr>
        <w:annotationRef/>
      </w:r>
      <w:r>
        <w:t>I took this description from the project proposal</w:t>
      </w:r>
    </w:p>
  </w:comment>
  <w:comment w:id="47" w:author="neuromadlab" w:date="2022-03-29T13:25:00Z" w:initials="n">
    <w:p w14:paraId="1F8BE1D9" w14:textId="53ED99DF" w:rsidR="00A26DDE" w:rsidRPr="00A26DDE" w:rsidRDefault="00A26DDE">
      <w:pPr>
        <w:pStyle w:val="CommentText"/>
        <w:rPr>
          <w:lang w:val="en-US"/>
        </w:rPr>
      </w:pPr>
      <w:r>
        <w:rPr>
          <w:rStyle w:val="CommentReference"/>
        </w:rPr>
        <w:annotationRef/>
      </w:r>
      <w:r w:rsidRPr="00A26DDE">
        <w:rPr>
          <w:lang w:val="en-US"/>
        </w:rPr>
        <w:t>I think what is i</w:t>
      </w:r>
      <w:r>
        <w:rPr>
          <w:lang w:val="en-US"/>
        </w:rPr>
        <w:t xml:space="preserve">mportant to note here is that starting in phase II, at the moment only runs, when participants completed phase I. </w:t>
      </w:r>
      <w:r>
        <w:rPr>
          <w:lang w:val="en-US"/>
        </w:rPr>
        <w:br/>
        <w:t xml:space="preserve">We could also code </w:t>
      </w:r>
      <w:r w:rsidR="00EC7DE4">
        <w:rPr>
          <w:lang w:val="en-US"/>
        </w:rPr>
        <w:t>it in a way, that we have a generic output in case someone just wants to do phase II</w:t>
      </w:r>
    </w:p>
  </w:comment>
  <w:comment w:id="48" w:author="María Berjano" w:date="2022-04-04T13:56:00Z" w:initials="MB">
    <w:p w14:paraId="44A1E09E" w14:textId="77777777" w:rsidR="001C19E2" w:rsidRDefault="001C19E2" w:rsidP="00ED11C0">
      <w:pPr>
        <w:pStyle w:val="CommentText"/>
      </w:pPr>
      <w:r>
        <w:rPr>
          <w:rStyle w:val="CommentReference"/>
        </w:rPr>
        <w:annotationRef/>
      </w:r>
      <w:r>
        <w:t>I had already prepared a generic output from phase I with that purpose, but for some reason that I don't remember I did not add it. I just fixed it and it's called output_phase_I_generic.mat</w:t>
      </w:r>
    </w:p>
  </w:comment>
  <w:comment w:id="61" w:author="neuromadlab" w:date="2022-03-29T13:14:00Z" w:initials="n">
    <w:p w14:paraId="2550B70B" w14:textId="1132EE6F" w:rsidR="008421CE" w:rsidRPr="008421CE" w:rsidRDefault="008421CE">
      <w:pPr>
        <w:pStyle w:val="CommentText"/>
        <w:rPr>
          <w:lang w:val="en-US"/>
        </w:rPr>
      </w:pPr>
      <w:r>
        <w:rPr>
          <w:rStyle w:val="CommentReference"/>
        </w:rPr>
        <w:annotationRef/>
      </w:r>
      <w:r w:rsidRPr="008421CE">
        <w:rPr>
          <w:lang w:val="en-US"/>
        </w:rPr>
        <w:t>Do you mean it shouldn‘</w:t>
      </w:r>
      <w:r>
        <w:rPr>
          <w:lang w:val="en-US"/>
        </w:rPr>
        <w:t xml:space="preserve">t show the correct images? The names within the stimuli_male, stimuli_female and stimuli.mat file are identicial so the loop after that to store the textures in stimuli_all works I think. Or at least it shows the correct images depending on the input </w:t>
      </w:r>
      <w:r w:rsidRPr="008421C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r>
        <w:rPr>
          <w:lang w:val="en-US"/>
        </w:rPr>
        <w:t>. But I guess it could be done in anicer way</w:t>
      </w:r>
    </w:p>
  </w:comment>
  <w:comment w:id="62" w:author="María Berjano" w:date="2022-04-04T14:07:00Z" w:initials="MB">
    <w:p w14:paraId="4167736B" w14:textId="77777777" w:rsidR="004D6887" w:rsidRDefault="004D6887" w:rsidP="00D46A85">
      <w:pPr>
        <w:pStyle w:val="CommentText"/>
      </w:pPr>
      <w:r>
        <w:rPr>
          <w:rStyle w:val="CommentReference"/>
        </w:rPr>
        <w:annotationRef/>
      </w:r>
      <w:r>
        <w:t>You are right, it works perfectly! I confused the stimuli files. I think it doesn't need to be changed then</w:t>
      </w:r>
    </w:p>
  </w:comment>
  <w:comment w:id="64" w:author="neuromadlab" w:date="2022-03-29T13:17:00Z" w:initials="n">
    <w:p w14:paraId="35682CA5" w14:textId="38C3B0FB" w:rsidR="008421CE" w:rsidRPr="008421CE" w:rsidRDefault="008421CE">
      <w:pPr>
        <w:pStyle w:val="CommentText"/>
        <w:rPr>
          <w:lang w:val="en-US"/>
        </w:rPr>
      </w:pPr>
      <w:r>
        <w:rPr>
          <w:rStyle w:val="CommentReference"/>
        </w:rPr>
        <w:annotationRef/>
      </w:r>
      <w:r w:rsidRPr="008421CE">
        <w:rPr>
          <w:lang w:val="en-US"/>
        </w:rPr>
        <w:t>This is done in a w</w:t>
      </w:r>
      <w:r>
        <w:rPr>
          <w:lang w:val="en-US"/>
        </w:rPr>
        <w:t>ay that each item is rated on both scales wanting and liking, correct? Then I would add this here.</w:t>
      </w:r>
    </w:p>
  </w:comment>
  <w:comment w:id="80" w:author="neuromadlab" w:date="2022-03-29T13:19:00Z" w:initials="n">
    <w:p w14:paraId="69F6EBAB" w14:textId="59D86A2D" w:rsidR="008421CE" w:rsidRPr="008421CE" w:rsidRDefault="008421CE">
      <w:pPr>
        <w:pStyle w:val="CommentText"/>
        <w:rPr>
          <w:lang w:val="en-US"/>
        </w:rPr>
      </w:pPr>
      <w:r>
        <w:rPr>
          <w:rStyle w:val="CommentReference"/>
        </w:rPr>
        <w:annotationRef/>
      </w:r>
      <w:r w:rsidRPr="008421CE">
        <w:rPr>
          <w:lang w:val="en-US"/>
        </w:rPr>
        <w:t>I think at the moment w</w:t>
      </w:r>
      <w:r>
        <w:rPr>
          <w:lang w:val="en-US"/>
        </w:rPr>
        <w:t>e are also defining some settings for phase_II (and III) later in the code (i.e., number of trials</w:t>
      </w:r>
      <w:r w:rsidR="0090162C">
        <w:rPr>
          <w:lang w:val="en-US"/>
        </w:rPr>
        <w:t>, or time for rating the rewards (30s</w:t>
      </w:r>
      <w:r>
        <w:rPr>
          <w:lang w:val="en-US"/>
        </w:rPr>
        <w:t>). I think we should move this up here. What do you think? Have all settings that can be changed in the beginning</w:t>
      </w:r>
    </w:p>
  </w:comment>
  <w:comment w:id="81" w:author="María Berjano" w:date="2022-04-04T14:18:00Z" w:initials="MB">
    <w:p w14:paraId="5CBA27D4" w14:textId="77777777" w:rsidR="00293041" w:rsidRDefault="00293041" w:rsidP="00222889">
      <w:pPr>
        <w:pStyle w:val="CommentText"/>
      </w:pPr>
      <w:r>
        <w:rPr>
          <w:rStyle w:val="CommentReference"/>
        </w:rPr>
        <w:annotationRef/>
      </w:r>
      <w:r>
        <w:t>I agree, it will be more organized and easier to find and modify if needed in this way</w:t>
      </w:r>
    </w:p>
  </w:comment>
  <w:comment w:id="113" w:author="neuromadlab" w:date="2022-03-29T13:24:00Z" w:initials="n">
    <w:p w14:paraId="74F2B517" w14:textId="6C96D11F" w:rsidR="00A26DDE" w:rsidRPr="00A26DDE" w:rsidRDefault="00A26DDE">
      <w:pPr>
        <w:pStyle w:val="CommentText"/>
        <w:rPr>
          <w:lang w:val="en-US"/>
        </w:rPr>
      </w:pPr>
      <w:r>
        <w:rPr>
          <w:rStyle w:val="CommentReference"/>
        </w:rPr>
        <w:annotationRef/>
      </w:r>
      <w:r w:rsidR="0090162C">
        <w:rPr>
          <w:lang w:val="en-US"/>
        </w:rPr>
        <w:t>As I said above I think it is important to note, that at the moment it is necessary to run phase I at some point before you can jump to phase II</w:t>
      </w:r>
      <w:r>
        <w:rPr>
          <w:lang w:val="en-US"/>
        </w:rPr>
        <w:t xml:space="preserve"> </w:t>
      </w:r>
    </w:p>
  </w:comment>
  <w:comment w:id="118" w:author="neuromadlab" w:date="2022-03-29T14:12:00Z" w:initials="n">
    <w:p w14:paraId="0197EDB9" w14:textId="2FC70C25" w:rsidR="0090771C" w:rsidRPr="0090771C" w:rsidRDefault="0090771C">
      <w:pPr>
        <w:pStyle w:val="CommentText"/>
        <w:rPr>
          <w:lang w:val="en-US"/>
        </w:rPr>
      </w:pPr>
      <w:r>
        <w:rPr>
          <w:rStyle w:val="CommentReference"/>
        </w:rPr>
        <w:annotationRef/>
      </w:r>
      <w:r w:rsidRPr="0090771C">
        <w:rPr>
          <w:lang w:val="en-US"/>
        </w:rPr>
        <w:t>I think it would m</w:t>
      </w:r>
      <w:r>
        <w:rPr>
          <w:lang w:val="en-US"/>
        </w:rPr>
        <w:t>ake sense to make this adaptable as well. I.e., choose how many reward trials you want and then spread them between trials</w:t>
      </w:r>
    </w:p>
  </w:comment>
  <w:comment w:id="119" w:author="neuromadlab" w:date="2022-03-29T14:13:00Z" w:initials="n">
    <w:p w14:paraId="57D7D7E3" w14:textId="492F499A" w:rsidR="0090771C" w:rsidRPr="0090771C" w:rsidRDefault="0090771C">
      <w:pPr>
        <w:pStyle w:val="CommentText"/>
        <w:rPr>
          <w:lang w:val="en-US"/>
        </w:rPr>
      </w:pPr>
      <w:r>
        <w:rPr>
          <w:rStyle w:val="CommentReference"/>
        </w:rPr>
        <w:annotationRef/>
      </w:r>
      <w:r>
        <w:rPr>
          <w:lang w:val="en-US"/>
        </w:rPr>
        <w:t>Definition of the time</w:t>
      </w:r>
      <w:r w:rsidRPr="0090771C">
        <w:rPr>
          <w:lang w:val="en-US"/>
        </w:rPr>
        <w:t xml:space="preserve"> could also be m</w:t>
      </w:r>
      <w:r>
        <w:rPr>
          <w:lang w:val="en-US"/>
        </w:rPr>
        <w:t>oved to the beginning in the task code as something that can be changed easily</w:t>
      </w:r>
    </w:p>
  </w:comment>
  <w:comment w:id="121" w:author="neuromadlab" w:date="2022-03-29T14:15:00Z" w:initials="n">
    <w:p w14:paraId="14AEA4F5" w14:textId="69376B62" w:rsidR="003D6FB3" w:rsidRPr="003D6FB3" w:rsidRDefault="003D6FB3">
      <w:pPr>
        <w:pStyle w:val="CommentText"/>
        <w:rPr>
          <w:lang w:val="en-US"/>
        </w:rPr>
      </w:pPr>
      <w:r>
        <w:rPr>
          <w:rStyle w:val="CommentReference"/>
        </w:rPr>
        <w:annotationRef/>
      </w:r>
      <w:r w:rsidRPr="003D6FB3">
        <w:rPr>
          <w:lang w:val="en-US"/>
        </w:rPr>
        <w:t>I would add the i</w:t>
      </w:r>
      <w:r>
        <w:rPr>
          <w:lang w:val="en-US"/>
        </w:rPr>
        <w:t xml:space="preserve">nformation, that this list of unavailable food items can be changed and where in the code (line 451 or move it to the beginning). </w:t>
      </w:r>
    </w:p>
  </w:comment>
  <w:comment w:id="127" w:author="neuromadlab" w:date="2022-03-29T14:09:00Z" w:initials="n">
    <w:p w14:paraId="3700221D" w14:textId="0DE69C12" w:rsidR="0090771C" w:rsidRPr="0090771C" w:rsidRDefault="0090771C">
      <w:pPr>
        <w:pStyle w:val="CommentText"/>
        <w:rPr>
          <w:lang w:val="en-US"/>
        </w:rPr>
      </w:pPr>
      <w:r>
        <w:rPr>
          <w:rStyle w:val="CommentReference"/>
        </w:rPr>
        <w:annotationRef/>
      </w:r>
      <w:r w:rsidRPr="0090771C">
        <w:rPr>
          <w:lang w:val="en-US"/>
        </w:rPr>
        <w:t>I m</w:t>
      </w:r>
      <w:r>
        <w:rPr>
          <w:lang w:val="en-US"/>
        </w:rPr>
        <w:t>ade some further changes to the output</w:t>
      </w:r>
    </w:p>
  </w:comment>
  <w:comment w:id="128" w:author="neuromadlab" w:date="2022-03-29T14:09:00Z" w:initials="n">
    <w:p w14:paraId="3339C232" w14:textId="77777777" w:rsidR="0090771C" w:rsidRPr="0090771C" w:rsidRDefault="0090771C" w:rsidP="0090771C">
      <w:pPr>
        <w:pStyle w:val="CommentText"/>
        <w:rPr>
          <w:lang w:val="en-US"/>
        </w:rPr>
      </w:pPr>
      <w:r>
        <w:rPr>
          <w:rStyle w:val="CommentReference"/>
        </w:rPr>
        <w:annotationRef/>
      </w:r>
      <w:r w:rsidRPr="0090771C">
        <w:rPr>
          <w:lang w:val="en-US"/>
        </w:rPr>
        <w:t>I m</w:t>
      </w:r>
      <w:r>
        <w:rPr>
          <w:lang w:val="en-US"/>
        </w:rPr>
        <w:t>ade some further changes to the output</w:t>
      </w:r>
    </w:p>
  </w:comment>
  <w:comment w:id="131" w:author="neuromadlab" w:date="2022-03-29T13:23:00Z" w:initials="n">
    <w:p w14:paraId="0B55C0B9" w14:textId="37EC07C4" w:rsidR="00A26DDE" w:rsidRPr="00A26DDE" w:rsidRDefault="00A26DDE">
      <w:pPr>
        <w:pStyle w:val="CommentText"/>
        <w:rPr>
          <w:lang w:val="en-US"/>
        </w:rPr>
      </w:pPr>
      <w:r>
        <w:rPr>
          <w:rStyle w:val="CommentReference"/>
        </w:rPr>
        <w:annotationRef/>
      </w:r>
      <w:r w:rsidRPr="00A26DDE">
        <w:rPr>
          <w:lang w:val="en-US"/>
        </w:rPr>
        <w:t>Thanks!</w:t>
      </w:r>
    </w:p>
  </w:comment>
  <w:comment w:id="134" w:author="neuromadlab" w:date="2022-03-29T14:22:00Z" w:initials="n">
    <w:p w14:paraId="4C60C436" w14:textId="61A70A9A" w:rsidR="003D6FB3" w:rsidRPr="003D6FB3" w:rsidRDefault="003D6FB3">
      <w:pPr>
        <w:pStyle w:val="CommentText"/>
        <w:rPr>
          <w:lang w:val="en-US"/>
        </w:rPr>
      </w:pPr>
      <w:r>
        <w:rPr>
          <w:rStyle w:val="CommentReference"/>
        </w:rPr>
        <w:annotationRef/>
      </w:r>
      <w:r w:rsidRPr="003D6FB3">
        <w:rPr>
          <w:lang w:val="en-US"/>
        </w:rPr>
        <w:t>I t</w:t>
      </w:r>
      <w:r>
        <w:rPr>
          <w:lang w:val="en-US"/>
        </w:rPr>
        <w:t xml:space="preserve">hink it would be good to add a section on how the stimuli.mat can be changed if someone would like to make changes to the stimuli and how it is structured and relates to the images in the folders. So that people know how they can figure out, which stimulus number is which stimulus. </w:t>
      </w:r>
    </w:p>
  </w:comment>
  <w:comment w:id="135" w:author="María Berjano" w:date="2022-04-04T17:38:00Z" w:initials="MB">
    <w:p w14:paraId="691EB38E" w14:textId="77777777" w:rsidR="00AD4849" w:rsidRDefault="00AD4849" w:rsidP="00ED250F">
      <w:pPr>
        <w:pStyle w:val="CommentText"/>
      </w:pPr>
      <w:r>
        <w:rPr>
          <w:rStyle w:val="CommentReference"/>
        </w:rPr>
        <w:annotationRef/>
      </w:r>
      <w:r>
        <w:t>I just added another section at the end</w:t>
      </w:r>
    </w:p>
  </w:comment>
  <w:comment w:id="139" w:author="neuromadlab" w:date="2022-03-29T13:21:00Z" w:initials="n">
    <w:p w14:paraId="2642782D" w14:textId="59DB3037" w:rsidR="00A26DDE" w:rsidRPr="00A26DDE" w:rsidRDefault="00A26DDE">
      <w:pPr>
        <w:pStyle w:val="CommentText"/>
        <w:rPr>
          <w:lang w:val="en-US"/>
        </w:rPr>
      </w:pPr>
      <w:r>
        <w:rPr>
          <w:rStyle w:val="CommentReference"/>
        </w:rPr>
        <w:annotationRef/>
      </w:r>
      <w:r w:rsidRPr="00A26DDE">
        <w:rPr>
          <w:lang w:val="en-US"/>
        </w:rPr>
        <w:t xml:space="preserve">That’s true. I just used </w:t>
      </w:r>
      <w:r>
        <w:rPr>
          <w:lang w:val="en-US"/>
        </w:rPr>
        <w:t>it to edit the texts.mat file. I guess I should at least load tests.mat in the beginning and add a short header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439D13" w15:done="0"/>
  <w15:commentEx w15:paraId="1F8BE1D9" w15:done="0"/>
  <w15:commentEx w15:paraId="44A1E09E" w15:paraIdParent="1F8BE1D9" w15:done="0"/>
  <w15:commentEx w15:paraId="2550B70B" w15:done="0"/>
  <w15:commentEx w15:paraId="4167736B" w15:paraIdParent="2550B70B" w15:done="0"/>
  <w15:commentEx w15:paraId="35682CA5" w15:done="1"/>
  <w15:commentEx w15:paraId="69F6EBAB" w15:done="0"/>
  <w15:commentEx w15:paraId="5CBA27D4" w15:paraIdParent="69F6EBAB" w15:done="0"/>
  <w15:commentEx w15:paraId="74F2B517" w15:done="1"/>
  <w15:commentEx w15:paraId="0197EDB9" w15:done="1"/>
  <w15:commentEx w15:paraId="57D7D7E3" w15:done="1"/>
  <w15:commentEx w15:paraId="14AEA4F5" w15:done="1"/>
  <w15:commentEx w15:paraId="3700221D" w15:done="1"/>
  <w15:commentEx w15:paraId="3339C232" w15:done="1"/>
  <w15:commentEx w15:paraId="0B55C0B9" w15:done="1"/>
  <w15:commentEx w15:paraId="4C60C436" w15:done="0"/>
  <w15:commentEx w15:paraId="691EB38E" w15:paraIdParent="4C60C436" w15:done="0"/>
  <w15:commentEx w15:paraId="2642782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5C0B0" w16cex:dateUtc="2022-04-04T17:08:00Z"/>
  <w16cex:commentExtensible w16cex:durableId="25ED8758" w16cex:dateUtc="2022-03-29T11:25:00Z"/>
  <w16cex:commentExtensible w16cex:durableId="25F5778A" w16cex:dateUtc="2022-04-04T11:56:00Z"/>
  <w16cex:commentExtensible w16cex:durableId="25ED84A3" w16cex:dateUtc="2022-03-29T11:14:00Z"/>
  <w16cex:commentExtensible w16cex:durableId="25F57A1A" w16cex:dateUtc="2022-04-04T12:07:00Z"/>
  <w16cex:commentExtensible w16cex:durableId="25ED857A" w16cex:dateUtc="2022-03-29T11:17:00Z"/>
  <w16cex:commentExtensible w16cex:durableId="25ED85C5" w16cex:dateUtc="2022-03-29T11:19:00Z"/>
  <w16cex:commentExtensible w16cex:durableId="25F57CB4" w16cex:dateUtc="2022-04-04T12:18:00Z"/>
  <w16cex:commentExtensible w16cex:durableId="25ED870E" w16cex:dateUtc="2022-03-29T11:24:00Z"/>
  <w16cex:commentExtensible w16cex:durableId="25ED9239" w16cex:dateUtc="2022-03-29T12:12:00Z"/>
  <w16cex:commentExtensible w16cex:durableId="25ED928C" w16cex:dateUtc="2022-03-29T12:13:00Z"/>
  <w16cex:commentExtensible w16cex:durableId="25ED9316" w16cex:dateUtc="2022-03-29T12:15:00Z"/>
  <w16cex:commentExtensible w16cex:durableId="25ED9189" w16cex:dateUtc="2022-03-29T12:09:00Z"/>
  <w16cex:commentExtensible w16cex:durableId="25ED91AA" w16cex:dateUtc="2022-03-29T12:09:00Z"/>
  <w16cex:commentExtensible w16cex:durableId="25ED86C3" w16cex:dateUtc="2022-03-29T11:23:00Z"/>
  <w16cex:commentExtensible w16cex:durableId="25ED94B1" w16cex:dateUtc="2022-03-29T12:22:00Z"/>
  <w16cex:commentExtensible w16cex:durableId="25F5ABA9" w16cex:dateUtc="2022-04-04T15:38:00Z"/>
  <w16cex:commentExtensible w16cex:durableId="25ED865D" w16cex:dateUtc="2022-03-29T1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439D13" w16cid:durableId="25F5C0B0"/>
  <w16cid:commentId w16cid:paraId="1F8BE1D9" w16cid:durableId="25ED8758"/>
  <w16cid:commentId w16cid:paraId="44A1E09E" w16cid:durableId="25F5778A"/>
  <w16cid:commentId w16cid:paraId="2550B70B" w16cid:durableId="25ED84A3"/>
  <w16cid:commentId w16cid:paraId="4167736B" w16cid:durableId="25F57A1A"/>
  <w16cid:commentId w16cid:paraId="35682CA5" w16cid:durableId="25ED857A"/>
  <w16cid:commentId w16cid:paraId="69F6EBAB" w16cid:durableId="25ED85C5"/>
  <w16cid:commentId w16cid:paraId="5CBA27D4" w16cid:durableId="25F57CB4"/>
  <w16cid:commentId w16cid:paraId="74F2B517" w16cid:durableId="25ED870E"/>
  <w16cid:commentId w16cid:paraId="0197EDB9" w16cid:durableId="25ED9239"/>
  <w16cid:commentId w16cid:paraId="57D7D7E3" w16cid:durableId="25ED928C"/>
  <w16cid:commentId w16cid:paraId="14AEA4F5" w16cid:durableId="25ED9316"/>
  <w16cid:commentId w16cid:paraId="3700221D" w16cid:durableId="25ED9189"/>
  <w16cid:commentId w16cid:paraId="3339C232" w16cid:durableId="25ED91AA"/>
  <w16cid:commentId w16cid:paraId="0B55C0B9" w16cid:durableId="25ED86C3"/>
  <w16cid:commentId w16cid:paraId="4C60C436" w16cid:durableId="25ED94B1"/>
  <w16cid:commentId w16cid:paraId="691EB38E" w16cid:durableId="25F5ABA9"/>
  <w16cid:commentId w16cid:paraId="2642782D" w16cid:durableId="25ED86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110B8"/>
    <w:multiLevelType w:val="hybridMultilevel"/>
    <w:tmpl w:val="49C6BF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1C52F5"/>
    <w:multiLevelType w:val="hybridMultilevel"/>
    <w:tmpl w:val="7A742A8A"/>
    <w:lvl w:ilvl="0" w:tplc="24DEAC6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3261654B"/>
    <w:multiLevelType w:val="hybridMultilevel"/>
    <w:tmpl w:val="EB2818A0"/>
    <w:lvl w:ilvl="0" w:tplc="161A3D0E">
      <w:start w:val="1"/>
      <w:numFmt w:val="decimal"/>
      <w:lvlText w:val="%1."/>
      <w:lvlJc w:val="left"/>
      <w:pPr>
        <w:ind w:left="1080" w:hanging="360"/>
      </w:pPr>
      <w:rPr>
        <w:rFonts w:hint="default"/>
        <w:b w:val="0"/>
        <w:bCs/>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32AC3C1C"/>
    <w:multiLevelType w:val="hybridMultilevel"/>
    <w:tmpl w:val="5F3AA212"/>
    <w:lvl w:ilvl="0" w:tplc="205E2574">
      <w:numFmt w:val="bullet"/>
      <w:lvlText w:val="-"/>
      <w:lvlJc w:val="left"/>
      <w:pPr>
        <w:ind w:left="2340" w:hanging="360"/>
      </w:pPr>
      <w:rPr>
        <w:rFonts w:ascii="Arial" w:eastAsiaTheme="minorHAnsi" w:hAnsi="Arial" w:cs="Arial" w:hint="default"/>
      </w:rPr>
    </w:lvl>
    <w:lvl w:ilvl="1" w:tplc="0C0A0003">
      <w:start w:val="1"/>
      <w:numFmt w:val="bullet"/>
      <w:lvlText w:val="o"/>
      <w:lvlJc w:val="left"/>
      <w:pPr>
        <w:ind w:left="3060" w:hanging="360"/>
      </w:pPr>
      <w:rPr>
        <w:rFonts w:ascii="Courier New" w:hAnsi="Courier New" w:cs="Courier New" w:hint="default"/>
      </w:rPr>
    </w:lvl>
    <w:lvl w:ilvl="2" w:tplc="0C0A0005">
      <w:start w:val="1"/>
      <w:numFmt w:val="bullet"/>
      <w:lvlText w:val=""/>
      <w:lvlJc w:val="left"/>
      <w:pPr>
        <w:ind w:left="3780" w:hanging="360"/>
      </w:pPr>
      <w:rPr>
        <w:rFonts w:ascii="Wingdings" w:hAnsi="Wingdings" w:hint="default"/>
      </w:rPr>
    </w:lvl>
    <w:lvl w:ilvl="3" w:tplc="0C0A0001">
      <w:start w:val="1"/>
      <w:numFmt w:val="bullet"/>
      <w:lvlText w:val=""/>
      <w:lvlJc w:val="left"/>
      <w:pPr>
        <w:ind w:left="4500" w:hanging="360"/>
      </w:pPr>
      <w:rPr>
        <w:rFonts w:ascii="Symbol" w:hAnsi="Symbol" w:hint="default"/>
      </w:rPr>
    </w:lvl>
    <w:lvl w:ilvl="4" w:tplc="0C0A0003" w:tentative="1">
      <w:start w:val="1"/>
      <w:numFmt w:val="bullet"/>
      <w:lvlText w:val="o"/>
      <w:lvlJc w:val="left"/>
      <w:pPr>
        <w:ind w:left="5220" w:hanging="360"/>
      </w:pPr>
      <w:rPr>
        <w:rFonts w:ascii="Courier New" w:hAnsi="Courier New" w:cs="Courier New" w:hint="default"/>
      </w:rPr>
    </w:lvl>
    <w:lvl w:ilvl="5" w:tplc="0C0A0005" w:tentative="1">
      <w:start w:val="1"/>
      <w:numFmt w:val="bullet"/>
      <w:lvlText w:val=""/>
      <w:lvlJc w:val="left"/>
      <w:pPr>
        <w:ind w:left="5940" w:hanging="360"/>
      </w:pPr>
      <w:rPr>
        <w:rFonts w:ascii="Wingdings" w:hAnsi="Wingdings" w:hint="default"/>
      </w:rPr>
    </w:lvl>
    <w:lvl w:ilvl="6" w:tplc="0C0A0001" w:tentative="1">
      <w:start w:val="1"/>
      <w:numFmt w:val="bullet"/>
      <w:lvlText w:val=""/>
      <w:lvlJc w:val="left"/>
      <w:pPr>
        <w:ind w:left="6660" w:hanging="360"/>
      </w:pPr>
      <w:rPr>
        <w:rFonts w:ascii="Symbol" w:hAnsi="Symbol" w:hint="default"/>
      </w:rPr>
    </w:lvl>
    <w:lvl w:ilvl="7" w:tplc="0C0A0003" w:tentative="1">
      <w:start w:val="1"/>
      <w:numFmt w:val="bullet"/>
      <w:lvlText w:val="o"/>
      <w:lvlJc w:val="left"/>
      <w:pPr>
        <w:ind w:left="7380" w:hanging="360"/>
      </w:pPr>
      <w:rPr>
        <w:rFonts w:ascii="Courier New" w:hAnsi="Courier New" w:cs="Courier New" w:hint="default"/>
      </w:rPr>
    </w:lvl>
    <w:lvl w:ilvl="8" w:tplc="0C0A0005" w:tentative="1">
      <w:start w:val="1"/>
      <w:numFmt w:val="bullet"/>
      <w:lvlText w:val=""/>
      <w:lvlJc w:val="left"/>
      <w:pPr>
        <w:ind w:left="8100" w:hanging="360"/>
      </w:pPr>
      <w:rPr>
        <w:rFonts w:ascii="Wingdings" w:hAnsi="Wingdings" w:hint="default"/>
      </w:rPr>
    </w:lvl>
  </w:abstractNum>
  <w:abstractNum w:abstractNumId="4" w15:restartNumberingAfterBreak="0">
    <w:nsid w:val="4D3C3CD7"/>
    <w:multiLevelType w:val="hybridMultilevel"/>
    <w:tmpl w:val="67187494"/>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205E2574">
      <w:numFmt w:val="bullet"/>
      <w:lvlText w:val="-"/>
      <w:lvlJc w:val="left"/>
      <w:pPr>
        <w:ind w:left="2340" w:hanging="360"/>
      </w:pPr>
      <w:rPr>
        <w:rFonts w:ascii="Arial" w:eastAsiaTheme="minorHAnsi" w:hAnsi="Arial" w:cs="Aria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F7D45FD"/>
    <w:multiLevelType w:val="hybridMultilevel"/>
    <w:tmpl w:val="964C7B3E"/>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205E2574">
      <w:numFmt w:val="bullet"/>
      <w:lvlText w:val="-"/>
      <w:lvlJc w:val="left"/>
      <w:pPr>
        <w:ind w:left="2340" w:hanging="360"/>
      </w:pPr>
      <w:rPr>
        <w:rFonts w:ascii="Arial" w:eastAsiaTheme="minorHAnsi" w:hAnsi="Arial" w:cs="Aria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EDF4261"/>
    <w:multiLevelType w:val="hybridMultilevel"/>
    <w:tmpl w:val="273CB164"/>
    <w:lvl w:ilvl="0" w:tplc="205E257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081618C"/>
    <w:multiLevelType w:val="hybridMultilevel"/>
    <w:tmpl w:val="2A88E93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205E2574">
      <w:numFmt w:val="bullet"/>
      <w:lvlText w:val="-"/>
      <w:lvlJc w:val="left"/>
      <w:pPr>
        <w:ind w:left="2340" w:hanging="360"/>
      </w:pPr>
      <w:rPr>
        <w:rFonts w:ascii="Arial" w:eastAsiaTheme="minorHAnsi" w:hAnsi="Arial" w:cs="Aria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2101461"/>
    <w:multiLevelType w:val="hybridMultilevel"/>
    <w:tmpl w:val="B7606D2E"/>
    <w:lvl w:ilvl="0" w:tplc="4650F7B0">
      <w:start w:val="1"/>
      <w:numFmt w:val="decimal"/>
      <w:lvlText w:val="%1."/>
      <w:lvlJc w:val="left"/>
      <w:pPr>
        <w:ind w:left="720" w:hanging="360"/>
      </w:pPr>
      <w:rPr>
        <w:b w:val="0"/>
        <w:bCs w:val="0"/>
      </w:rPr>
    </w:lvl>
    <w:lvl w:ilvl="1" w:tplc="205E2574">
      <w:numFmt w:val="bullet"/>
      <w:lvlText w:val="-"/>
      <w:lvlJc w:val="left"/>
      <w:pPr>
        <w:ind w:left="720" w:hanging="360"/>
      </w:pPr>
      <w:rPr>
        <w:rFonts w:ascii="Arial" w:eastAsiaTheme="minorHAnsi" w:hAnsi="Arial" w:cs="Arial" w:hint="default"/>
      </w:rPr>
    </w:lvl>
    <w:lvl w:ilvl="2" w:tplc="0C0A0001">
      <w:start w:val="1"/>
      <w:numFmt w:val="bullet"/>
      <w:lvlText w:val=""/>
      <w:lvlJc w:val="left"/>
      <w:pPr>
        <w:ind w:left="2340" w:hanging="360"/>
      </w:pPr>
      <w:rPr>
        <w:rFonts w:ascii="Symbol" w:hAnsi="Symbol" w:hint="default"/>
      </w:r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9A032BF"/>
    <w:multiLevelType w:val="hybridMultilevel"/>
    <w:tmpl w:val="7B889910"/>
    <w:lvl w:ilvl="0" w:tplc="3F0295D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1339968959">
    <w:abstractNumId w:val="0"/>
  </w:num>
  <w:num w:numId="2" w16cid:durableId="1866795295">
    <w:abstractNumId w:val="8"/>
  </w:num>
  <w:num w:numId="3" w16cid:durableId="542206271">
    <w:abstractNumId w:val="6"/>
  </w:num>
  <w:num w:numId="4" w16cid:durableId="2015840303">
    <w:abstractNumId w:val="1"/>
  </w:num>
  <w:num w:numId="5" w16cid:durableId="1843548040">
    <w:abstractNumId w:val="4"/>
  </w:num>
  <w:num w:numId="6" w16cid:durableId="154034232">
    <w:abstractNumId w:val="5"/>
  </w:num>
  <w:num w:numId="7" w16cid:durableId="1266966079">
    <w:abstractNumId w:val="3"/>
  </w:num>
  <w:num w:numId="8" w16cid:durableId="2103144863">
    <w:abstractNumId w:val="7"/>
  </w:num>
  <w:num w:numId="9" w16cid:durableId="1250113615">
    <w:abstractNumId w:val="9"/>
  </w:num>
  <w:num w:numId="10" w16cid:durableId="122933870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ía Berjano">
    <w15:presenceInfo w15:providerId="Windows Live" w15:userId="545512c8584178b5"/>
  </w15:person>
  <w15:person w15:author="neuromadlab">
    <w15:presenceInfo w15:providerId="Windows Live" w15:userId="a1b6a773fddac8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D5"/>
    <w:rsid w:val="00014B35"/>
    <w:rsid w:val="00024E7A"/>
    <w:rsid w:val="000430A6"/>
    <w:rsid w:val="001102B8"/>
    <w:rsid w:val="00113D70"/>
    <w:rsid w:val="00123B28"/>
    <w:rsid w:val="00133189"/>
    <w:rsid w:val="001962D7"/>
    <w:rsid w:val="001B0903"/>
    <w:rsid w:val="001C19E2"/>
    <w:rsid w:val="001F0D97"/>
    <w:rsid w:val="00205C2E"/>
    <w:rsid w:val="0021687F"/>
    <w:rsid w:val="00225BB7"/>
    <w:rsid w:val="002668D5"/>
    <w:rsid w:val="00293041"/>
    <w:rsid w:val="002D21A8"/>
    <w:rsid w:val="00301DA5"/>
    <w:rsid w:val="0033091C"/>
    <w:rsid w:val="0038465B"/>
    <w:rsid w:val="003D6FB3"/>
    <w:rsid w:val="003E7986"/>
    <w:rsid w:val="004451E1"/>
    <w:rsid w:val="00465544"/>
    <w:rsid w:val="004738C8"/>
    <w:rsid w:val="004D2DD4"/>
    <w:rsid w:val="004D6887"/>
    <w:rsid w:val="004E1D0A"/>
    <w:rsid w:val="00504968"/>
    <w:rsid w:val="00532FA3"/>
    <w:rsid w:val="005A70A2"/>
    <w:rsid w:val="005D127E"/>
    <w:rsid w:val="005D197C"/>
    <w:rsid w:val="00661B1E"/>
    <w:rsid w:val="00694BE0"/>
    <w:rsid w:val="006B1154"/>
    <w:rsid w:val="006B6FF8"/>
    <w:rsid w:val="006C4EC9"/>
    <w:rsid w:val="006D0413"/>
    <w:rsid w:val="007172D5"/>
    <w:rsid w:val="0073012C"/>
    <w:rsid w:val="0073735D"/>
    <w:rsid w:val="0074297C"/>
    <w:rsid w:val="00743C55"/>
    <w:rsid w:val="00760E78"/>
    <w:rsid w:val="00773617"/>
    <w:rsid w:val="008421CE"/>
    <w:rsid w:val="008921E0"/>
    <w:rsid w:val="00897CA2"/>
    <w:rsid w:val="0090162C"/>
    <w:rsid w:val="0090771C"/>
    <w:rsid w:val="0094358B"/>
    <w:rsid w:val="009822A6"/>
    <w:rsid w:val="00992BEF"/>
    <w:rsid w:val="00A26DDE"/>
    <w:rsid w:val="00A37CB8"/>
    <w:rsid w:val="00A6072B"/>
    <w:rsid w:val="00A905A5"/>
    <w:rsid w:val="00AD4849"/>
    <w:rsid w:val="00AD7735"/>
    <w:rsid w:val="00B6120C"/>
    <w:rsid w:val="00B91331"/>
    <w:rsid w:val="00BC4A75"/>
    <w:rsid w:val="00BD6A5A"/>
    <w:rsid w:val="00C31097"/>
    <w:rsid w:val="00C34B51"/>
    <w:rsid w:val="00C41E14"/>
    <w:rsid w:val="00C4395D"/>
    <w:rsid w:val="00C63845"/>
    <w:rsid w:val="00CC3188"/>
    <w:rsid w:val="00CE5F5A"/>
    <w:rsid w:val="00CF777D"/>
    <w:rsid w:val="00D30C04"/>
    <w:rsid w:val="00D428B8"/>
    <w:rsid w:val="00D46A53"/>
    <w:rsid w:val="00D712C0"/>
    <w:rsid w:val="00D9205E"/>
    <w:rsid w:val="00DC4CB0"/>
    <w:rsid w:val="00E00B72"/>
    <w:rsid w:val="00EA39B1"/>
    <w:rsid w:val="00EB3679"/>
    <w:rsid w:val="00EC7DE4"/>
    <w:rsid w:val="00EC7E1E"/>
    <w:rsid w:val="00ED64DD"/>
    <w:rsid w:val="00F63F69"/>
    <w:rsid w:val="00FD017E"/>
    <w:rsid w:val="00FD71D8"/>
    <w:rsid w:val="00FF4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8D81"/>
  <w15:chartTrackingRefBased/>
  <w15:docId w15:val="{6E3CDA1E-47CE-41A0-8D49-691DE0DA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2D5"/>
    <w:rPr>
      <w:lang w:val="de-DE"/>
    </w:rPr>
  </w:style>
  <w:style w:type="paragraph" w:styleId="Heading1">
    <w:name w:val="heading 1"/>
    <w:basedOn w:val="Normal"/>
    <w:next w:val="Normal"/>
    <w:link w:val="Heading1Char"/>
    <w:uiPriority w:val="9"/>
    <w:qFormat/>
    <w:rsid w:val="007172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72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2D5"/>
    <w:rPr>
      <w:rFonts w:asciiTheme="majorHAnsi" w:eastAsiaTheme="majorEastAsia" w:hAnsiTheme="majorHAnsi" w:cstheme="majorBidi"/>
      <w:color w:val="2E74B5" w:themeColor="accent1" w:themeShade="BF"/>
      <w:sz w:val="32"/>
      <w:szCs w:val="32"/>
      <w:lang w:val="de-DE"/>
    </w:rPr>
  </w:style>
  <w:style w:type="character" w:customStyle="1" w:styleId="Heading2Char">
    <w:name w:val="Heading 2 Char"/>
    <w:basedOn w:val="DefaultParagraphFont"/>
    <w:link w:val="Heading2"/>
    <w:uiPriority w:val="9"/>
    <w:rsid w:val="007172D5"/>
    <w:rPr>
      <w:rFonts w:asciiTheme="majorHAnsi" w:eastAsiaTheme="majorEastAsia" w:hAnsiTheme="majorHAnsi" w:cstheme="majorBidi"/>
      <w:color w:val="2E74B5" w:themeColor="accent1" w:themeShade="BF"/>
      <w:sz w:val="26"/>
      <w:szCs w:val="26"/>
      <w:lang w:val="de-DE"/>
    </w:rPr>
  </w:style>
  <w:style w:type="character" w:styleId="Hyperlink">
    <w:name w:val="Hyperlink"/>
    <w:basedOn w:val="DefaultParagraphFont"/>
    <w:uiPriority w:val="99"/>
    <w:unhideWhenUsed/>
    <w:rsid w:val="007172D5"/>
    <w:rPr>
      <w:color w:val="0563C1" w:themeColor="hyperlink"/>
      <w:u w:val="single"/>
    </w:rPr>
  </w:style>
  <w:style w:type="table" w:styleId="PlainTable4">
    <w:name w:val="Plain Table 4"/>
    <w:basedOn w:val="TableNormal"/>
    <w:uiPriority w:val="44"/>
    <w:rsid w:val="007172D5"/>
    <w:pPr>
      <w:spacing w:after="0" w:line="240" w:lineRule="auto"/>
    </w:pPr>
    <w:rPr>
      <w:lang w:val="de-D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7172D5"/>
    <w:pPr>
      <w:outlineLvl w:val="9"/>
    </w:pPr>
    <w:rPr>
      <w:lang w:val="en-US"/>
    </w:rPr>
  </w:style>
  <w:style w:type="paragraph" w:styleId="TOC1">
    <w:name w:val="toc 1"/>
    <w:basedOn w:val="Normal"/>
    <w:next w:val="Normal"/>
    <w:autoRedefine/>
    <w:uiPriority w:val="39"/>
    <w:unhideWhenUsed/>
    <w:rsid w:val="007172D5"/>
    <w:pPr>
      <w:spacing w:before="240" w:after="120"/>
    </w:pPr>
    <w:rPr>
      <w:rFonts w:cstheme="minorHAnsi"/>
      <w:b/>
      <w:bCs/>
      <w:sz w:val="20"/>
      <w:szCs w:val="20"/>
    </w:rPr>
  </w:style>
  <w:style w:type="paragraph" w:styleId="TOC2">
    <w:name w:val="toc 2"/>
    <w:basedOn w:val="Normal"/>
    <w:next w:val="Normal"/>
    <w:autoRedefine/>
    <w:uiPriority w:val="39"/>
    <w:unhideWhenUsed/>
    <w:rsid w:val="007172D5"/>
    <w:pPr>
      <w:spacing w:before="120" w:after="0"/>
      <w:ind w:left="220"/>
    </w:pPr>
    <w:rPr>
      <w:rFonts w:cstheme="minorHAnsi"/>
      <w:i/>
      <w:iCs/>
      <w:sz w:val="20"/>
      <w:szCs w:val="20"/>
    </w:rPr>
  </w:style>
  <w:style w:type="paragraph" w:styleId="ListParagraph">
    <w:name w:val="List Paragraph"/>
    <w:basedOn w:val="Normal"/>
    <w:uiPriority w:val="34"/>
    <w:qFormat/>
    <w:rsid w:val="007172D5"/>
    <w:pPr>
      <w:ind w:left="720"/>
      <w:contextualSpacing/>
    </w:pPr>
  </w:style>
  <w:style w:type="character" w:styleId="CommentReference">
    <w:name w:val="annotation reference"/>
    <w:basedOn w:val="DefaultParagraphFont"/>
    <w:uiPriority w:val="99"/>
    <w:semiHidden/>
    <w:unhideWhenUsed/>
    <w:rsid w:val="008421CE"/>
    <w:rPr>
      <w:sz w:val="16"/>
      <w:szCs w:val="16"/>
    </w:rPr>
  </w:style>
  <w:style w:type="paragraph" w:styleId="CommentText">
    <w:name w:val="annotation text"/>
    <w:basedOn w:val="Normal"/>
    <w:link w:val="CommentTextChar"/>
    <w:uiPriority w:val="99"/>
    <w:unhideWhenUsed/>
    <w:rsid w:val="008421CE"/>
    <w:pPr>
      <w:spacing w:line="240" w:lineRule="auto"/>
    </w:pPr>
    <w:rPr>
      <w:sz w:val="20"/>
      <w:szCs w:val="20"/>
    </w:rPr>
  </w:style>
  <w:style w:type="character" w:customStyle="1" w:styleId="CommentTextChar">
    <w:name w:val="Comment Text Char"/>
    <w:basedOn w:val="DefaultParagraphFont"/>
    <w:link w:val="CommentText"/>
    <w:uiPriority w:val="99"/>
    <w:rsid w:val="008421CE"/>
    <w:rPr>
      <w:sz w:val="20"/>
      <w:szCs w:val="20"/>
      <w:lang w:val="de-DE"/>
    </w:rPr>
  </w:style>
  <w:style w:type="paragraph" w:styleId="CommentSubject">
    <w:name w:val="annotation subject"/>
    <w:basedOn w:val="CommentText"/>
    <w:next w:val="CommentText"/>
    <w:link w:val="CommentSubjectChar"/>
    <w:uiPriority w:val="99"/>
    <w:semiHidden/>
    <w:unhideWhenUsed/>
    <w:rsid w:val="008421CE"/>
    <w:rPr>
      <w:b/>
      <w:bCs/>
    </w:rPr>
  </w:style>
  <w:style w:type="character" w:customStyle="1" w:styleId="CommentSubjectChar">
    <w:name w:val="Comment Subject Char"/>
    <w:basedOn w:val="CommentTextChar"/>
    <w:link w:val="CommentSubject"/>
    <w:uiPriority w:val="99"/>
    <w:semiHidden/>
    <w:rsid w:val="008421CE"/>
    <w:rPr>
      <w:b/>
      <w:bCs/>
      <w:sz w:val="20"/>
      <w:szCs w:val="20"/>
      <w:lang w:val="de-DE"/>
    </w:rPr>
  </w:style>
  <w:style w:type="paragraph" w:styleId="BalloonText">
    <w:name w:val="Balloon Text"/>
    <w:basedOn w:val="Normal"/>
    <w:link w:val="BalloonTextChar"/>
    <w:uiPriority w:val="99"/>
    <w:semiHidden/>
    <w:unhideWhenUsed/>
    <w:rsid w:val="008421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1CE"/>
    <w:rPr>
      <w:rFonts w:ascii="Segoe UI" w:hAnsi="Segoe UI" w:cs="Segoe UI"/>
      <w:sz w:val="18"/>
      <w:szCs w:val="18"/>
      <w:lang w:val="de-DE"/>
    </w:rPr>
  </w:style>
  <w:style w:type="character" w:styleId="UnresolvedMention">
    <w:name w:val="Unresolved Mention"/>
    <w:basedOn w:val="DefaultParagraphFont"/>
    <w:uiPriority w:val="99"/>
    <w:semiHidden/>
    <w:unhideWhenUsed/>
    <w:rsid w:val="001102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11</Pages>
  <Words>2722</Words>
  <Characters>14975</Characters>
  <Application>Microsoft Office Word</Application>
  <DocSecurity>0</DocSecurity>
  <Lines>124</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Berjano</dc:creator>
  <cp:keywords/>
  <dc:description/>
  <cp:lastModifiedBy>María Berjano</cp:lastModifiedBy>
  <cp:revision>15</cp:revision>
  <dcterms:created xsi:type="dcterms:W3CDTF">2022-03-29T12:29:00Z</dcterms:created>
  <dcterms:modified xsi:type="dcterms:W3CDTF">2022-04-04T17:19:00Z</dcterms:modified>
</cp:coreProperties>
</file>